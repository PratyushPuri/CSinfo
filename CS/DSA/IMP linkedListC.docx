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BF5970" w14:textId="77777777" w:rsidR="00881AC0" w:rsidRPr="00881AC0" w:rsidRDefault="00881AC0" w:rsidP="00881AC0">
      <w:pPr>
        <w:shd w:val="clear" w:color="auto" w:fill="1B1E1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color w:val="D1CDC7"/>
          <w:sz w:val="27"/>
          <w:szCs w:val="27"/>
        </w:rPr>
      </w:pPr>
      <w:r w:rsidRPr="00881AC0">
        <w:rPr>
          <w:rFonts w:ascii="Segoe UI" w:eastAsia="Times New Roman" w:hAnsi="Segoe UI" w:cs="Segoe UI"/>
          <w:color w:val="D1CDC7"/>
          <w:sz w:val="27"/>
          <w:szCs w:val="27"/>
        </w:rPr>
        <w:t>Insertion in a Linked List in C Language</w:t>
      </w:r>
    </w:p>
    <w:p w14:paraId="3DD711E7" w14:textId="77777777" w:rsidR="00881AC0" w:rsidRPr="00881AC0" w:rsidRDefault="00881AC0" w:rsidP="00881AC0">
      <w:pPr>
        <w:shd w:val="clear" w:color="auto" w:fill="1B1E1F"/>
        <w:spacing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So, since we are already finished learning about all the cases one would have encountered while inserting a new node into a linked list, we can now code them individually in C language.</w:t>
      </w:r>
    </w:p>
    <w:p w14:paraId="7ED69A43" w14:textId="77777777" w:rsidR="00881AC0" w:rsidRPr="00881AC0" w:rsidRDefault="00881AC0" w:rsidP="00881AC0">
      <w:pPr>
        <w:shd w:val="clear" w:color="auto" w:fill="1B1E1F"/>
        <w:spacing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Before we code, let’s recall all the cases:</w:t>
      </w:r>
    </w:p>
    <w:p w14:paraId="09E90A42" w14:textId="77777777" w:rsidR="00881AC0" w:rsidRPr="00881AC0" w:rsidRDefault="00881AC0" w:rsidP="00881AC0">
      <w:pPr>
        <w:numPr>
          <w:ilvl w:val="0"/>
          <w:numId w:val="1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Inserting at the beginning        -&gt; Time complexity:  O(1)</w:t>
      </w:r>
    </w:p>
    <w:p w14:paraId="4C3B3AA7" w14:textId="77777777" w:rsidR="00881AC0" w:rsidRPr="00881AC0" w:rsidRDefault="00881AC0" w:rsidP="00881AC0">
      <w:pPr>
        <w:numPr>
          <w:ilvl w:val="0"/>
          <w:numId w:val="1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Inserting in between                 -&gt; Time complexity:  O(n)</w:t>
      </w:r>
    </w:p>
    <w:p w14:paraId="1745E6BF" w14:textId="77777777" w:rsidR="00881AC0" w:rsidRPr="00881AC0" w:rsidRDefault="00881AC0" w:rsidP="00881AC0">
      <w:pPr>
        <w:numPr>
          <w:ilvl w:val="0"/>
          <w:numId w:val="1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Inserting at the end                   -&gt; Time complexity:  O(n)</w:t>
      </w:r>
    </w:p>
    <w:p w14:paraId="6FB1EB33" w14:textId="77777777" w:rsidR="00881AC0" w:rsidRPr="00881AC0" w:rsidRDefault="00881AC0" w:rsidP="00881AC0">
      <w:pPr>
        <w:numPr>
          <w:ilvl w:val="0"/>
          <w:numId w:val="1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Inserting after a given Node     -&gt; Time complexity:  O(1)</w:t>
      </w:r>
    </w:p>
    <w:p w14:paraId="1798FE1D" w14:textId="77777777" w:rsidR="00881AC0" w:rsidRPr="00881AC0" w:rsidRDefault="00881AC0" w:rsidP="00881AC0">
      <w:pPr>
        <w:shd w:val="clear" w:color="auto" w:fill="1B1E1F"/>
        <w:spacing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Let’s now code. I have attached the snippet below. Refer to it while understanding the steps.</w:t>
      </w:r>
    </w:p>
    <w:p w14:paraId="6359584E" w14:textId="77777777" w:rsidR="00881AC0" w:rsidRPr="00881AC0" w:rsidRDefault="00881AC0" w:rsidP="00881AC0">
      <w:pPr>
        <w:shd w:val="clear" w:color="auto" w:fill="1B1E1F"/>
        <w:spacing w:before="231" w:after="83" w:line="240" w:lineRule="auto"/>
        <w:outlineLvl w:val="3"/>
        <w:rPr>
          <w:rFonts w:ascii="Segoe UI" w:eastAsia="Times New Roman" w:hAnsi="Segoe UI" w:cs="Segoe UI"/>
          <w:color w:val="D1CDC7"/>
          <w:sz w:val="24"/>
          <w:szCs w:val="24"/>
        </w:rPr>
      </w:pPr>
      <w:r w:rsidRPr="00881AC0">
        <w:rPr>
          <w:rFonts w:ascii="Segoe UI" w:eastAsia="Times New Roman" w:hAnsi="Segoe UI" w:cs="Segoe UI"/>
          <w:color w:val="D1CDC7"/>
          <w:sz w:val="24"/>
          <w:szCs w:val="24"/>
        </w:rPr>
        <w:t>Understanding the snippet below:</w:t>
      </w:r>
    </w:p>
    <w:p w14:paraId="759D83E5" w14:textId="77777777" w:rsidR="00881AC0" w:rsidRPr="00881AC0" w:rsidRDefault="00881AC0" w:rsidP="00881AC0">
      <w:pPr>
        <w:numPr>
          <w:ilvl w:val="0"/>
          <w:numId w:val="2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So, the first thing would be to create a struct </w:t>
      </w:r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Node. </w:t>
      </w: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This is a known thing to us. We have covered this in our traversal video.</w:t>
      </w:r>
    </w:p>
    <w:p w14:paraId="36D9E70C" w14:textId="77777777" w:rsidR="00881AC0" w:rsidRPr="00881AC0" w:rsidRDefault="00881AC0" w:rsidP="00881AC0">
      <w:pPr>
        <w:numPr>
          <w:ilvl w:val="0"/>
          <w:numId w:val="2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Create the </w:t>
      </w:r>
      <w:proofErr w:type="spellStart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linkedlistTraversal</w:t>
      </w:r>
      <w:proofErr w:type="spellEnd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 </w:t>
      </w: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function. Earlier tutorials can be referred to.</w:t>
      </w:r>
    </w:p>
    <w:p w14:paraId="60817EC4" w14:textId="77777777" w:rsidR="00881AC0" w:rsidRPr="00881AC0" w:rsidRDefault="00881AC0" w:rsidP="00881AC0">
      <w:pPr>
        <w:numPr>
          <w:ilvl w:val="0"/>
          <w:numId w:val="2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Do include the header file &lt;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stdlib.h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&gt;, since we’ll be using malloc to reserve memory locations.</w:t>
      </w:r>
    </w:p>
    <w:p w14:paraId="62E90303" w14:textId="77777777" w:rsidR="00881AC0" w:rsidRPr="00881AC0" w:rsidRDefault="00881AC0" w:rsidP="00881AC0">
      <w:pPr>
        <w:numPr>
          <w:ilvl w:val="0"/>
          <w:numId w:val="2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As we did last time, create the same four nodes, the first node being the </w:t>
      </w:r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head. </w:t>
      </w: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Define a pointer to head node by </w:t>
      </w:r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struct node* head. </w:t>
      </w: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And similarly for the other nodes. Request the memory location for each of these nodes from the heap via malloc. Link these nodes using the arrow operator.</w:t>
      </w:r>
    </w:p>
    <w:p w14:paraId="202573D1" w14:textId="77777777" w:rsidR="00881AC0" w:rsidRPr="00881AC0" w:rsidRDefault="00881AC0" w:rsidP="00881AC0">
      <w:pPr>
        <w:numPr>
          <w:ilvl w:val="0"/>
          <w:numId w:val="2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Now that we have created a linked list, we can create functions according to the different cases.</w:t>
      </w:r>
    </w:p>
    <w:p w14:paraId="57D8D7B7" w14:textId="77777777" w:rsidR="00881AC0" w:rsidRPr="00881AC0" w:rsidRDefault="00881AC0" w:rsidP="00881AC0">
      <w:pPr>
        <w:shd w:val="clear" w:color="auto" w:fill="1B1E1F"/>
        <w:spacing w:before="231" w:after="83" w:line="240" w:lineRule="auto"/>
        <w:outlineLvl w:val="3"/>
        <w:rPr>
          <w:rFonts w:ascii="Segoe UI" w:eastAsia="Times New Roman" w:hAnsi="Segoe UI" w:cs="Segoe UI"/>
          <w:color w:val="D1CDC7"/>
          <w:sz w:val="24"/>
          <w:szCs w:val="24"/>
        </w:rPr>
      </w:pPr>
      <w:r w:rsidRPr="00881AC0">
        <w:rPr>
          <w:rFonts w:ascii="Segoe UI" w:eastAsia="Times New Roman" w:hAnsi="Segoe UI" w:cs="Segoe UI"/>
          <w:color w:val="D1CDC7"/>
          <w:sz w:val="24"/>
          <w:szCs w:val="24"/>
        </w:rPr>
        <w:t>Insertion at the beginning:</w:t>
      </w:r>
    </w:p>
    <w:p w14:paraId="34D86990" w14:textId="77777777" w:rsidR="00881AC0" w:rsidRPr="00881AC0" w:rsidRDefault="00881AC0" w:rsidP="00881AC0">
      <w:pPr>
        <w:numPr>
          <w:ilvl w:val="0"/>
          <w:numId w:val="3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Create a struct Node* function </w:t>
      </w:r>
      <w:proofErr w:type="spellStart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insertAtFirst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 which will return the pointer to the new head.</w:t>
      </w:r>
    </w:p>
    <w:p w14:paraId="6D568A3C" w14:textId="77777777" w:rsidR="00881AC0" w:rsidRPr="00881AC0" w:rsidRDefault="00881AC0" w:rsidP="00881AC0">
      <w:pPr>
        <w:numPr>
          <w:ilvl w:val="0"/>
          <w:numId w:val="3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We’ll pass the current head pointer and the data to insert at the beginning, in the function.</w:t>
      </w:r>
    </w:p>
    <w:p w14:paraId="2C02003B" w14:textId="77777777" w:rsidR="00881AC0" w:rsidRPr="00881AC0" w:rsidRDefault="00881AC0" w:rsidP="00881AC0">
      <w:pPr>
        <w:numPr>
          <w:ilvl w:val="0"/>
          <w:numId w:val="3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Create a new struct Node* pointer </w:t>
      </w:r>
      <w:proofErr w:type="spellStart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, and assign it a new memory location in the heap.</w:t>
      </w:r>
    </w:p>
    <w:p w14:paraId="63CFA894" w14:textId="77777777" w:rsidR="00881AC0" w:rsidRPr="00881AC0" w:rsidRDefault="00881AC0" w:rsidP="00881AC0">
      <w:pPr>
        <w:numPr>
          <w:ilvl w:val="0"/>
          <w:numId w:val="3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 xml:space="preserve">Assign head to the next member of the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 xml:space="preserve"> structure using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-&gt; next = head, and the given data to its data member.</w:t>
      </w:r>
    </w:p>
    <w:p w14:paraId="30832B1B" w14:textId="77777777" w:rsidR="00881AC0" w:rsidRPr="00881AC0" w:rsidRDefault="00881AC0" w:rsidP="00881AC0">
      <w:pPr>
        <w:numPr>
          <w:ilvl w:val="0"/>
          <w:numId w:val="3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Return this pointer </w:t>
      </w:r>
      <w:proofErr w:type="spellStart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ptr</w:t>
      </w:r>
      <w:proofErr w:type="spellEnd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.</w:t>
      </w:r>
    </w:p>
    <w:p w14:paraId="33196F85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A39B8F"/>
          <w:sz w:val="15"/>
        </w:rPr>
        <w:t>// Case 1</w:t>
      </w:r>
    </w:p>
    <w:p w14:paraId="71D80A72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 </w:t>
      </w:r>
      <w:proofErr w:type="spellStart"/>
      <w:r w:rsidRPr="00881AC0">
        <w:rPr>
          <w:rFonts w:ascii="Consolas" w:eastAsia="Times New Roman" w:hAnsi="Consolas" w:cs="Courier New"/>
          <w:color w:val="E6DB72"/>
          <w:sz w:val="15"/>
        </w:rPr>
        <w:t>insertAtFirst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*head, </w:t>
      </w:r>
      <w:r w:rsidRPr="00881AC0">
        <w:rPr>
          <w:rFonts w:ascii="Consolas" w:eastAsia="Times New Roman" w:hAnsi="Consolas" w:cs="Courier New"/>
          <w:color w:val="66D9EF"/>
          <w:sz w:val="15"/>
        </w:rPr>
        <w:t>int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data){</w:t>
      </w:r>
    </w:p>
    <w:p w14:paraId="08159C0C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 xml:space="preserve"> = (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*) </w:t>
      </w:r>
      <w:r w:rsidRPr="00881AC0">
        <w:rPr>
          <w:rFonts w:ascii="Consolas" w:eastAsia="Times New Roman" w:hAnsi="Consolas" w:cs="Courier New"/>
          <w:color w:val="E6DB72"/>
          <w:sz w:val="15"/>
        </w:rPr>
        <w:t>malloc</w:t>
      </w:r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proofErr w:type="spellStart"/>
      <w:r w:rsidRPr="00881AC0">
        <w:rPr>
          <w:rFonts w:ascii="Consolas" w:eastAsia="Times New Roman" w:hAnsi="Consolas" w:cs="Courier New"/>
          <w:color w:val="66D9EF"/>
          <w:sz w:val="15"/>
        </w:rPr>
        <w:t>sizeof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>));</w:t>
      </w:r>
    </w:p>
    <w:p w14:paraId="401029BD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-&gt;data = data;</w:t>
      </w:r>
    </w:p>
    <w:p w14:paraId="471E0609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</w:p>
    <w:p w14:paraId="65DA60F5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-&gt;next = head;</w:t>
      </w:r>
    </w:p>
    <w:p w14:paraId="05C6811B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return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 xml:space="preserve">; </w:t>
      </w:r>
    </w:p>
    <w:p w14:paraId="2B53A414" w14:textId="77777777" w:rsidR="00881AC0" w:rsidRPr="00881AC0" w:rsidRDefault="00881AC0" w:rsidP="00881AC0">
      <w:pPr>
        <w:numPr>
          <w:ilvl w:val="0"/>
          <w:numId w:val="3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>}</w:t>
      </w:r>
    </w:p>
    <w:p w14:paraId="42CA60BE" w14:textId="77777777" w:rsidR="00881AC0" w:rsidRPr="00881AC0" w:rsidRDefault="00881AC0" w:rsidP="00881AC0">
      <w:pPr>
        <w:shd w:val="clear" w:color="auto" w:fill="1B1E1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Copy</w:t>
      </w:r>
    </w:p>
    <w:p w14:paraId="68EE2BD1" w14:textId="77777777" w:rsidR="00881AC0" w:rsidRPr="00881AC0" w:rsidRDefault="00881AC0" w:rsidP="00881AC0">
      <w:pPr>
        <w:shd w:val="clear" w:color="auto" w:fill="1B1E1F"/>
        <w:spacing w:after="100" w:afterAutospacing="1" w:line="240" w:lineRule="auto"/>
        <w:ind w:left="720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Code Snippet 1: Implementing </w:t>
      </w:r>
      <w:proofErr w:type="spellStart"/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insertAtFirst</w:t>
      </w:r>
      <w:proofErr w:type="spellEnd"/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.</w:t>
      </w:r>
    </w:p>
    <w:p w14:paraId="1413E61E" w14:textId="77777777" w:rsidR="00881AC0" w:rsidRPr="00881AC0" w:rsidRDefault="00881AC0" w:rsidP="00881AC0">
      <w:pPr>
        <w:shd w:val="clear" w:color="auto" w:fill="1B1E1F"/>
        <w:spacing w:before="231" w:after="83" w:line="240" w:lineRule="auto"/>
        <w:outlineLvl w:val="3"/>
        <w:rPr>
          <w:rFonts w:ascii="Segoe UI" w:eastAsia="Times New Roman" w:hAnsi="Segoe UI" w:cs="Segoe UI"/>
          <w:color w:val="D1CDC7"/>
          <w:sz w:val="24"/>
          <w:szCs w:val="24"/>
        </w:rPr>
      </w:pPr>
      <w:r w:rsidRPr="00881AC0">
        <w:rPr>
          <w:rFonts w:ascii="Segoe UI" w:eastAsia="Times New Roman" w:hAnsi="Segoe UI" w:cs="Segoe UI"/>
          <w:color w:val="D1CDC7"/>
          <w:sz w:val="24"/>
          <w:szCs w:val="24"/>
        </w:rPr>
        <w:t>Insertion in between:</w:t>
      </w:r>
    </w:p>
    <w:p w14:paraId="5A6FC3AB" w14:textId="77777777" w:rsidR="00881AC0" w:rsidRPr="00881AC0" w:rsidRDefault="00881AC0" w:rsidP="00881AC0">
      <w:pPr>
        <w:numPr>
          <w:ilvl w:val="0"/>
          <w:numId w:val="4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Create a struct Node* function </w:t>
      </w:r>
      <w:proofErr w:type="spellStart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insertAtIndex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 which will return the pointer to the head.</w:t>
      </w:r>
    </w:p>
    <w:p w14:paraId="0CB26EDC" w14:textId="77777777" w:rsidR="00881AC0" w:rsidRPr="00881AC0" w:rsidRDefault="00881AC0" w:rsidP="00881AC0">
      <w:pPr>
        <w:numPr>
          <w:ilvl w:val="0"/>
          <w:numId w:val="4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We’ll pass the current head pointer and the data to insert and the index where it will get inserted, in the function.</w:t>
      </w:r>
    </w:p>
    <w:p w14:paraId="3453AB70" w14:textId="77777777" w:rsidR="00881AC0" w:rsidRPr="00881AC0" w:rsidRDefault="00881AC0" w:rsidP="00881AC0">
      <w:pPr>
        <w:numPr>
          <w:ilvl w:val="0"/>
          <w:numId w:val="4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Create a new struct Node* pointer </w:t>
      </w:r>
      <w:proofErr w:type="spellStart"/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, and assign it a new memory location in the heap.</w:t>
      </w:r>
    </w:p>
    <w:p w14:paraId="08E4C667" w14:textId="77777777" w:rsidR="00881AC0" w:rsidRPr="00881AC0" w:rsidRDefault="00881AC0" w:rsidP="00881AC0">
      <w:pPr>
        <w:numPr>
          <w:ilvl w:val="0"/>
          <w:numId w:val="4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Create a new struct Node* pointer pointing to </w:t>
      </w:r>
      <w:r w:rsidRPr="00881AC0">
        <w:rPr>
          <w:rFonts w:ascii="Helvetica" w:eastAsia="Times New Roman" w:hAnsi="Helvetica" w:cs="Helvetica"/>
          <w:i/>
          <w:iCs/>
          <w:color w:val="D1CDC7"/>
          <w:sz w:val="17"/>
        </w:rPr>
        <w:t>head</w:t>
      </w: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, and run a loop until this pointer reaches the index, where we are inserting a new node.</w:t>
      </w:r>
    </w:p>
    <w:p w14:paraId="4B9C014F" w14:textId="77777777" w:rsidR="00881AC0" w:rsidRPr="00881AC0" w:rsidRDefault="00881AC0" w:rsidP="00881AC0">
      <w:pPr>
        <w:numPr>
          <w:ilvl w:val="0"/>
          <w:numId w:val="4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lastRenderedPageBreak/>
        <w:t xml:space="preserve">Assign p-&gt;next to the next member of the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 xml:space="preserve"> structure using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-&gt; next = p-&gt;next, and the given data to its data member.</w:t>
      </w:r>
    </w:p>
    <w:p w14:paraId="3AEB0DC3" w14:textId="77777777" w:rsidR="00881AC0" w:rsidRPr="00881AC0" w:rsidRDefault="00881AC0" w:rsidP="00881AC0">
      <w:pPr>
        <w:numPr>
          <w:ilvl w:val="0"/>
          <w:numId w:val="4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 xml:space="preserve">Break the connection between p and p-&gt;next by assigning p-&gt;next the new pointer. That is, p-&gt;next =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.</w:t>
      </w:r>
    </w:p>
    <w:p w14:paraId="667BD86A" w14:textId="77777777" w:rsidR="00881AC0" w:rsidRPr="00881AC0" w:rsidRDefault="00881AC0" w:rsidP="00881AC0">
      <w:pPr>
        <w:numPr>
          <w:ilvl w:val="0"/>
          <w:numId w:val="4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Return head.</w:t>
      </w: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br/>
      </w:r>
    </w:p>
    <w:p w14:paraId="382A4DE6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A39B8F"/>
          <w:sz w:val="15"/>
        </w:rPr>
        <w:t>// Case 3</w:t>
      </w:r>
    </w:p>
    <w:p w14:paraId="49FB3FE7" w14:textId="2282696A" w:rsidR="00881AC0" w:rsidRPr="00881AC0" w:rsidRDefault="00E702DA" w:rsidP="00E702DA">
      <w:pPr>
        <w:numPr>
          <w:ilvl w:val="0"/>
          <w:numId w:val="4"/>
        </w:num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>
        <w:rPr>
          <w:rFonts w:ascii="Consolas" w:eastAsia="Times New Roman" w:hAnsi="Consolas" w:cs="Courier New"/>
          <w:color w:val="66D9EF"/>
          <w:sz w:val="15"/>
        </w:rPr>
        <w:t xml:space="preserve">    </w:t>
      </w:r>
      <w:r w:rsidR="00881AC0"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="00881AC0"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="00881AC0"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="00881AC0" w:rsidRPr="00881AC0">
        <w:rPr>
          <w:rFonts w:ascii="Consolas" w:eastAsia="Times New Roman" w:hAnsi="Consolas" w:cs="Courier New"/>
          <w:color w:val="E8E8D5"/>
          <w:sz w:val="15"/>
        </w:rPr>
        <w:t xml:space="preserve"> * </w:t>
      </w:r>
      <w:proofErr w:type="spellStart"/>
      <w:r w:rsidR="00881AC0" w:rsidRPr="00881AC0">
        <w:rPr>
          <w:rFonts w:ascii="Consolas" w:eastAsia="Times New Roman" w:hAnsi="Consolas" w:cs="Courier New"/>
          <w:color w:val="E6DB72"/>
          <w:sz w:val="15"/>
        </w:rPr>
        <w:t>insertAtEnd</w:t>
      </w:r>
      <w:proofErr w:type="spellEnd"/>
      <w:r w:rsidR="00881AC0" w:rsidRPr="00881AC0">
        <w:rPr>
          <w:rFonts w:ascii="Consolas" w:eastAsia="Times New Roman" w:hAnsi="Consolas" w:cs="Courier New"/>
          <w:color w:val="E8E8D5"/>
          <w:sz w:val="15"/>
        </w:rPr>
        <w:t>(</w:t>
      </w:r>
      <w:r w:rsidR="00881AC0"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="00881AC0"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="00881AC0"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="00881AC0" w:rsidRPr="00881AC0">
        <w:rPr>
          <w:rFonts w:ascii="Consolas" w:eastAsia="Times New Roman" w:hAnsi="Consolas" w:cs="Courier New"/>
          <w:color w:val="E8E8D5"/>
          <w:sz w:val="15"/>
        </w:rPr>
        <w:t xml:space="preserve"> *head, </w:t>
      </w:r>
      <w:r w:rsidR="00881AC0" w:rsidRPr="00881AC0">
        <w:rPr>
          <w:rFonts w:ascii="Consolas" w:eastAsia="Times New Roman" w:hAnsi="Consolas" w:cs="Courier New"/>
          <w:color w:val="66D9EF"/>
          <w:sz w:val="15"/>
        </w:rPr>
        <w:t>int</w:t>
      </w:r>
      <w:r w:rsidR="00881AC0" w:rsidRPr="00881AC0">
        <w:rPr>
          <w:rFonts w:ascii="Consolas" w:eastAsia="Times New Roman" w:hAnsi="Consolas" w:cs="Courier New"/>
          <w:color w:val="E8E8D5"/>
          <w:sz w:val="15"/>
        </w:rPr>
        <w:t xml:space="preserve"> data){</w:t>
      </w:r>
    </w:p>
    <w:p w14:paraId="46CF6878" w14:textId="7B1EB822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 xml:space="preserve"> = (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*) </w:t>
      </w:r>
      <w:r w:rsidRPr="00881AC0">
        <w:rPr>
          <w:rFonts w:ascii="Consolas" w:eastAsia="Times New Roman" w:hAnsi="Consolas" w:cs="Courier New"/>
          <w:color w:val="E6DB72"/>
          <w:sz w:val="15"/>
        </w:rPr>
        <w:t>malloc</w:t>
      </w:r>
      <w:r w:rsidR="00E702DA">
        <w:rPr>
          <w:rFonts w:ascii="Consolas" w:eastAsia="Times New Roman" w:hAnsi="Consolas" w:cs="Courier New"/>
          <w:color w:val="E6DB72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r w:rsidR="00E702DA">
        <w:rPr>
          <w:rFonts w:ascii="Consolas" w:eastAsia="Times New Roman" w:hAnsi="Consolas" w:cs="Courier New"/>
          <w:color w:val="E8E8D5"/>
          <w:sz w:val="15"/>
        </w:rPr>
        <w:t xml:space="preserve"> </w:t>
      </w:r>
      <w:proofErr w:type="spellStart"/>
      <w:r w:rsidRPr="00881AC0">
        <w:rPr>
          <w:rFonts w:ascii="Consolas" w:eastAsia="Times New Roman" w:hAnsi="Consolas" w:cs="Courier New"/>
          <w:color w:val="66D9EF"/>
          <w:sz w:val="15"/>
        </w:rPr>
        <w:t>sizeof</w:t>
      </w:r>
      <w:proofErr w:type="spellEnd"/>
      <w:r w:rsidR="00E702DA">
        <w:rPr>
          <w:rFonts w:ascii="Consolas" w:eastAsia="Times New Roman" w:hAnsi="Consolas" w:cs="Courier New"/>
          <w:color w:val="66D9EF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r w:rsidR="00E702DA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="00E702DA">
        <w:rPr>
          <w:rFonts w:ascii="Consolas" w:eastAsia="Times New Roman" w:hAnsi="Consolas" w:cs="Courier New"/>
          <w:color w:val="E6DB72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8E8D5"/>
          <w:sz w:val="15"/>
        </w:rPr>
        <w:t>));</w:t>
      </w:r>
    </w:p>
    <w:p w14:paraId="1DE79E7C" w14:textId="52A2410C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proofErr w:type="spellStart"/>
      <w:r w:rsidR="00E702DA">
        <w:rPr>
          <w:rFonts w:ascii="Consolas" w:eastAsia="Times New Roman" w:hAnsi="Consolas" w:cs="Courier New"/>
          <w:color w:val="E8E8D5"/>
          <w:sz w:val="15"/>
        </w:rPr>
        <w:t>p</w:t>
      </w:r>
      <w:r w:rsidRPr="00881AC0">
        <w:rPr>
          <w:rFonts w:ascii="Consolas" w:eastAsia="Times New Roman" w:hAnsi="Consolas" w:cs="Courier New"/>
          <w:color w:val="E8E8D5"/>
          <w:sz w:val="15"/>
        </w:rPr>
        <w:t>tr</w:t>
      </w:r>
      <w:proofErr w:type="spellEnd"/>
      <w:r w:rsidR="00E702DA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8E8D5"/>
          <w:sz w:val="15"/>
        </w:rPr>
        <w:t>-&gt;</w:t>
      </w:r>
      <w:r w:rsidR="00E702DA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8E8D5"/>
          <w:sz w:val="15"/>
        </w:rPr>
        <w:t>data = data;</w:t>
      </w:r>
    </w:p>
    <w:p w14:paraId="59B7BB2F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 p = head;</w:t>
      </w:r>
    </w:p>
    <w:p w14:paraId="7894E67E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</w:p>
    <w:p w14:paraId="035B699C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while</w:t>
      </w:r>
      <w:r w:rsidRPr="00881AC0">
        <w:rPr>
          <w:rFonts w:ascii="Consolas" w:eastAsia="Times New Roman" w:hAnsi="Consolas" w:cs="Courier New"/>
          <w:color w:val="E8E8D5"/>
          <w:sz w:val="15"/>
        </w:rPr>
        <w:t>(p-&gt;next!=</w:t>
      </w:r>
      <w:r w:rsidRPr="00881AC0">
        <w:rPr>
          <w:rFonts w:ascii="Consolas" w:eastAsia="Times New Roman" w:hAnsi="Consolas" w:cs="Courier New"/>
          <w:color w:val="F9357C"/>
          <w:sz w:val="15"/>
        </w:rPr>
        <w:t>NULL</w:t>
      </w:r>
      <w:r w:rsidRPr="00881AC0">
        <w:rPr>
          <w:rFonts w:ascii="Consolas" w:eastAsia="Times New Roman" w:hAnsi="Consolas" w:cs="Courier New"/>
          <w:color w:val="E8E8D5"/>
          <w:sz w:val="15"/>
        </w:rPr>
        <w:t>){</w:t>
      </w:r>
    </w:p>
    <w:p w14:paraId="64EF46A2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    p = p-&gt;next;</w:t>
      </w:r>
    </w:p>
    <w:p w14:paraId="4A75A133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}</w:t>
      </w:r>
    </w:p>
    <w:p w14:paraId="1DB5EE08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p-&gt;next =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;</w:t>
      </w:r>
    </w:p>
    <w:p w14:paraId="67796DD7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 xml:space="preserve">-&gt;next = </w:t>
      </w:r>
      <w:r w:rsidRPr="00881AC0">
        <w:rPr>
          <w:rFonts w:ascii="Consolas" w:eastAsia="Times New Roman" w:hAnsi="Consolas" w:cs="Courier New"/>
          <w:color w:val="F9357C"/>
          <w:sz w:val="15"/>
        </w:rPr>
        <w:t>NULL</w:t>
      </w:r>
      <w:r w:rsidRPr="00881AC0">
        <w:rPr>
          <w:rFonts w:ascii="Consolas" w:eastAsia="Times New Roman" w:hAnsi="Consolas" w:cs="Courier New"/>
          <w:color w:val="E8E8D5"/>
          <w:sz w:val="15"/>
        </w:rPr>
        <w:t>;</w:t>
      </w:r>
    </w:p>
    <w:p w14:paraId="3877AF24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return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head;</w:t>
      </w:r>
    </w:p>
    <w:p w14:paraId="6286D058" w14:textId="77777777" w:rsidR="00881AC0" w:rsidRPr="00881AC0" w:rsidRDefault="00881AC0" w:rsidP="00881AC0">
      <w:pPr>
        <w:numPr>
          <w:ilvl w:val="0"/>
          <w:numId w:val="4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>}</w:t>
      </w:r>
    </w:p>
    <w:p w14:paraId="68F398C2" w14:textId="77777777" w:rsidR="00881AC0" w:rsidRPr="00881AC0" w:rsidRDefault="00881AC0" w:rsidP="00881AC0">
      <w:pPr>
        <w:shd w:val="clear" w:color="auto" w:fill="1B1E1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Copy</w:t>
      </w:r>
    </w:p>
    <w:p w14:paraId="64382DAE" w14:textId="77777777" w:rsidR="00881AC0" w:rsidRPr="00881AC0" w:rsidRDefault="00881AC0" w:rsidP="00881AC0">
      <w:pPr>
        <w:shd w:val="clear" w:color="auto" w:fill="1B1E1F"/>
        <w:spacing w:after="100" w:afterAutospacing="1" w:line="240" w:lineRule="auto"/>
        <w:ind w:left="720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Code Snippet 2: Implementing </w:t>
      </w:r>
      <w:proofErr w:type="spellStart"/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insertAtIndex</w:t>
      </w:r>
      <w:proofErr w:type="spellEnd"/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.</w:t>
      </w:r>
    </w:p>
    <w:p w14:paraId="5A3D58EE" w14:textId="77777777" w:rsidR="00881AC0" w:rsidRPr="00881AC0" w:rsidRDefault="00881AC0" w:rsidP="00881AC0">
      <w:pPr>
        <w:shd w:val="clear" w:color="auto" w:fill="1B1E1F"/>
        <w:spacing w:before="231" w:after="83" w:line="240" w:lineRule="auto"/>
        <w:outlineLvl w:val="3"/>
        <w:rPr>
          <w:rFonts w:ascii="Segoe UI" w:eastAsia="Times New Roman" w:hAnsi="Segoe UI" w:cs="Segoe UI"/>
          <w:color w:val="D1CDC7"/>
          <w:sz w:val="24"/>
          <w:szCs w:val="24"/>
        </w:rPr>
      </w:pPr>
      <w:r w:rsidRPr="00881AC0">
        <w:rPr>
          <w:rFonts w:ascii="Segoe UI" w:eastAsia="Times New Roman" w:hAnsi="Segoe UI" w:cs="Segoe UI"/>
          <w:color w:val="D1CDC7"/>
          <w:sz w:val="24"/>
          <w:szCs w:val="24"/>
        </w:rPr>
        <w:t>Insertion at the end:</w:t>
      </w:r>
    </w:p>
    <w:p w14:paraId="7E8991CD" w14:textId="77777777" w:rsidR="00881AC0" w:rsidRPr="00881AC0" w:rsidRDefault="00881AC0" w:rsidP="00881AC0">
      <w:pPr>
        <w:numPr>
          <w:ilvl w:val="0"/>
          <w:numId w:val="5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Inserting at the end is very similar to inserting at any index. The difference holds in the limit of the while loop. Here we run a loop until the pointer reaches the end and points to NULL.</w:t>
      </w:r>
    </w:p>
    <w:p w14:paraId="7EAB6286" w14:textId="77777777" w:rsidR="00881AC0" w:rsidRPr="00881AC0" w:rsidRDefault="00881AC0" w:rsidP="00881AC0">
      <w:pPr>
        <w:numPr>
          <w:ilvl w:val="0"/>
          <w:numId w:val="5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 xml:space="preserve">Assign NULL to the next member of the new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 xml:space="preserve"> structure using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-&gt; next = NULL, and the given data to its data member.</w:t>
      </w:r>
    </w:p>
    <w:p w14:paraId="0FEFB508" w14:textId="77777777" w:rsidR="00881AC0" w:rsidRPr="00881AC0" w:rsidRDefault="00881AC0" w:rsidP="00881AC0">
      <w:pPr>
        <w:numPr>
          <w:ilvl w:val="0"/>
          <w:numId w:val="5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 xml:space="preserve">Break the connection between p and NULL by assigning p-&gt;next the new pointer. That is, p-&gt;next = </w:t>
      </w:r>
      <w:proofErr w:type="spellStart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ptr</w:t>
      </w:r>
      <w:proofErr w:type="spellEnd"/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.</w:t>
      </w:r>
    </w:p>
    <w:p w14:paraId="7A009B3E" w14:textId="77777777" w:rsidR="00881AC0" w:rsidRPr="00881AC0" w:rsidRDefault="00881AC0" w:rsidP="00881AC0">
      <w:pPr>
        <w:numPr>
          <w:ilvl w:val="0"/>
          <w:numId w:val="5"/>
        </w:numPr>
        <w:shd w:val="clear" w:color="auto" w:fill="1B1E1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t>Return head.</w:t>
      </w: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br/>
      </w:r>
    </w:p>
    <w:p w14:paraId="0450813A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A39B8F"/>
          <w:sz w:val="15"/>
        </w:rPr>
        <w:t>// Case 2</w:t>
      </w:r>
    </w:p>
    <w:p w14:paraId="1F7A5089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 </w:t>
      </w:r>
      <w:proofErr w:type="spellStart"/>
      <w:r w:rsidRPr="00881AC0">
        <w:rPr>
          <w:rFonts w:ascii="Consolas" w:eastAsia="Times New Roman" w:hAnsi="Consolas" w:cs="Courier New"/>
          <w:color w:val="E6DB72"/>
          <w:sz w:val="15"/>
        </w:rPr>
        <w:t>insertAtIndex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*head, </w:t>
      </w:r>
      <w:r w:rsidRPr="00881AC0">
        <w:rPr>
          <w:rFonts w:ascii="Consolas" w:eastAsia="Times New Roman" w:hAnsi="Consolas" w:cs="Courier New"/>
          <w:color w:val="66D9EF"/>
          <w:sz w:val="15"/>
        </w:rPr>
        <w:t>int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data, </w:t>
      </w:r>
      <w:r w:rsidRPr="00881AC0">
        <w:rPr>
          <w:rFonts w:ascii="Consolas" w:eastAsia="Times New Roman" w:hAnsi="Consolas" w:cs="Courier New"/>
          <w:color w:val="66D9EF"/>
          <w:sz w:val="15"/>
        </w:rPr>
        <w:t>int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index){</w:t>
      </w:r>
    </w:p>
    <w:p w14:paraId="32704FAB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 xml:space="preserve"> = (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*) </w:t>
      </w:r>
      <w:r w:rsidRPr="00881AC0">
        <w:rPr>
          <w:rFonts w:ascii="Consolas" w:eastAsia="Times New Roman" w:hAnsi="Consolas" w:cs="Courier New"/>
          <w:color w:val="E6DB72"/>
          <w:sz w:val="15"/>
        </w:rPr>
        <w:t>malloc</w:t>
      </w:r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proofErr w:type="spellStart"/>
      <w:r w:rsidRPr="00881AC0">
        <w:rPr>
          <w:rFonts w:ascii="Consolas" w:eastAsia="Times New Roman" w:hAnsi="Consolas" w:cs="Courier New"/>
          <w:color w:val="66D9EF"/>
          <w:sz w:val="15"/>
        </w:rPr>
        <w:t>sizeof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(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>));</w:t>
      </w:r>
    </w:p>
    <w:p w14:paraId="19AD19EE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struct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  <w:r w:rsidRPr="00881AC0">
        <w:rPr>
          <w:rFonts w:ascii="Consolas" w:eastAsia="Times New Roman" w:hAnsi="Consolas" w:cs="Courier New"/>
          <w:color w:val="E6DB72"/>
          <w:sz w:val="15"/>
        </w:rPr>
        <w:t>Node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* p = head;</w:t>
      </w:r>
    </w:p>
    <w:p w14:paraId="20C88BE4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int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i = </w:t>
      </w:r>
      <w:r w:rsidRPr="00881AC0">
        <w:rPr>
          <w:rFonts w:ascii="Consolas" w:eastAsia="Times New Roman" w:hAnsi="Consolas" w:cs="Courier New"/>
          <w:color w:val="A674FF"/>
          <w:sz w:val="15"/>
        </w:rPr>
        <w:t>0</w:t>
      </w:r>
      <w:r w:rsidRPr="00881AC0">
        <w:rPr>
          <w:rFonts w:ascii="Consolas" w:eastAsia="Times New Roman" w:hAnsi="Consolas" w:cs="Courier New"/>
          <w:color w:val="E8E8D5"/>
          <w:sz w:val="15"/>
        </w:rPr>
        <w:t>;</w:t>
      </w:r>
    </w:p>
    <w:p w14:paraId="48AB67CB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</w:t>
      </w:r>
    </w:p>
    <w:p w14:paraId="72B9B8E6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while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(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i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!=index-</w:t>
      </w:r>
      <w:r w:rsidRPr="00881AC0">
        <w:rPr>
          <w:rFonts w:ascii="Consolas" w:eastAsia="Times New Roman" w:hAnsi="Consolas" w:cs="Courier New"/>
          <w:color w:val="A674FF"/>
          <w:sz w:val="15"/>
        </w:rPr>
        <w:t>1</w:t>
      </w:r>
      <w:r w:rsidRPr="00881AC0">
        <w:rPr>
          <w:rFonts w:ascii="Consolas" w:eastAsia="Times New Roman" w:hAnsi="Consolas" w:cs="Courier New"/>
          <w:color w:val="E8E8D5"/>
          <w:sz w:val="15"/>
        </w:rPr>
        <w:t>)</w:t>
      </w:r>
    </w:p>
    <w:p w14:paraId="59F74DCF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{</w:t>
      </w:r>
    </w:p>
    <w:p w14:paraId="7F70DA95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    p = p-&gt;next;</w:t>
      </w:r>
    </w:p>
    <w:p w14:paraId="277E84E9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   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i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++;</w:t>
      </w:r>
    </w:p>
    <w:p w14:paraId="3BBD9F02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}</w:t>
      </w:r>
    </w:p>
    <w:p w14:paraId="7489EAB0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-&gt;data = data;</w:t>
      </w:r>
    </w:p>
    <w:p w14:paraId="69FD4F68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-&gt;next = p-&gt;next;</w:t>
      </w:r>
    </w:p>
    <w:p w14:paraId="35DC3128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p-&gt;next = </w:t>
      </w:r>
      <w:proofErr w:type="spellStart"/>
      <w:r w:rsidRPr="00881AC0">
        <w:rPr>
          <w:rFonts w:ascii="Consolas" w:eastAsia="Times New Roman" w:hAnsi="Consolas" w:cs="Courier New"/>
          <w:color w:val="E8E8D5"/>
          <w:sz w:val="15"/>
        </w:rPr>
        <w:t>ptr</w:t>
      </w:r>
      <w:proofErr w:type="spellEnd"/>
      <w:r w:rsidRPr="00881AC0">
        <w:rPr>
          <w:rFonts w:ascii="Consolas" w:eastAsia="Times New Roman" w:hAnsi="Consolas" w:cs="Courier New"/>
          <w:color w:val="E8E8D5"/>
          <w:sz w:val="15"/>
        </w:rPr>
        <w:t>;</w:t>
      </w:r>
    </w:p>
    <w:p w14:paraId="5B56A658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 xml:space="preserve">    </w:t>
      </w:r>
      <w:r w:rsidRPr="00881AC0">
        <w:rPr>
          <w:rFonts w:ascii="Consolas" w:eastAsia="Times New Roman" w:hAnsi="Consolas" w:cs="Courier New"/>
          <w:color w:val="66D9EF"/>
          <w:sz w:val="15"/>
        </w:rPr>
        <w:t>return</w:t>
      </w:r>
      <w:r w:rsidRPr="00881AC0">
        <w:rPr>
          <w:rFonts w:ascii="Consolas" w:eastAsia="Times New Roman" w:hAnsi="Consolas" w:cs="Courier New"/>
          <w:color w:val="E8E8D5"/>
          <w:sz w:val="15"/>
        </w:rPr>
        <w:t xml:space="preserve"> head;</w:t>
      </w:r>
    </w:p>
    <w:p w14:paraId="26385D81" w14:textId="77777777" w:rsidR="00881AC0" w:rsidRPr="00881AC0" w:rsidRDefault="00881AC0" w:rsidP="00881AC0">
      <w:pPr>
        <w:numPr>
          <w:ilvl w:val="0"/>
          <w:numId w:val="5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E8E8D5"/>
          <w:sz w:val="15"/>
        </w:rPr>
      </w:pPr>
      <w:r w:rsidRPr="00881AC0">
        <w:rPr>
          <w:rFonts w:ascii="Consolas" w:eastAsia="Times New Roman" w:hAnsi="Consolas" w:cs="Courier New"/>
          <w:color w:val="E8E8D5"/>
          <w:sz w:val="15"/>
        </w:rPr>
        <w:t>}</w:t>
      </w:r>
    </w:p>
    <w:p w14:paraId="5B67E80A" w14:textId="77777777" w:rsidR="00881AC0" w:rsidRPr="00881AC0" w:rsidRDefault="00881AC0" w:rsidP="00881AC0">
      <w:pPr>
        <w:shd w:val="clear" w:color="auto" w:fill="1B1E1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color w:val="D1CDC7"/>
          <w:sz w:val="17"/>
          <w:szCs w:val="17"/>
        </w:rPr>
        <w:lastRenderedPageBreak/>
        <w:t>Copy</w:t>
      </w:r>
    </w:p>
    <w:p w14:paraId="3C3DC118" w14:textId="77777777" w:rsidR="00881AC0" w:rsidRPr="00881AC0" w:rsidRDefault="00881AC0" w:rsidP="00881AC0">
      <w:pPr>
        <w:shd w:val="clear" w:color="auto" w:fill="1B1E1F"/>
        <w:spacing w:beforeAutospacing="1" w:after="0" w:afterAutospacing="1" w:line="240" w:lineRule="auto"/>
        <w:ind w:left="720"/>
        <w:rPr>
          <w:rFonts w:ascii="Helvetica" w:eastAsia="Times New Roman" w:hAnsi="Helvetica" w:cs="Helvetica"/>
          <w:color w:val="D1CDC7"/>
          <w:sz w:val="17"/>
          <w:szCs w:val="17"/>
        </w:rPr>
      </w:pPr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Code Snippet 3: Implementing </w:t>
      </w:r>
      <w:proofErr w:type="spellStart"/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insertAtEnd</w:t>
      </w:r>
      <w:proofErr w:type="spellEnd"/>
      <w:r w:rsidRPr="00881AC0">
        <w:rPr>
          <w:rFonts w:ascii="Helvetica" w:eastAsia="Times New Roman" w:hAnsi="Helvetica" w:cs="Helvetica"/>
          <w:b/>
          <w:bCs/>
          <w:i/>
          <w:iCs/>
          <w:color w:val="D1CDC7"/>
          <w:sz w:val="17"/>
        </w:rPr>
        <w:t>.</w:t>
      </w:r>
    </w:p>
    <w:p w14:paraId="28257A0E" w14:textId="77777777" w:rsidR="00881AC0" w:rsidRPr="00881AC0" w:rsidRDefault="00881AC0" w:rsidP="00881AC0">
      <w:pPr>
        <w:shd w:val="clear" w:color="auto" w:fill="1B1E1F"/>
        <w:spacing w:before="231" w:after="83" w:line="240" w:lineRule="auto"/>
        <w:outlineLvl w:val="3"/>
        <w:rPr>
          <w:ins w:id="0" w:author="Unknown"/>
          <w:rFonts w:ascii="Segoe UI" w:eastAsia="Times New Roman" w:hAnsi="Segoe UI" w:cs="Segoe UI"/>
          <w:color w:val="D1CDC7"/>
          <w:sz w:val="24"/>
          <w:szCs w:val="24"/>
        </w:rPr>
      </w:pPr>
      <w:ins w:id="1" w:author="Unknown">
        <w:r w:rsidRPr="00881AC0">
          <w:rPr>
            <w:rFonts w:ascii="Segoe UI" w:eastAsia="Times New Roman" w:hAnsi="Segoe UI" w:cs="Segoe UI"/>
            <w:color w:val="D1CDC7"/>
            <w:sz w:val="24"/>
            <w:szCs w:val="24"/>
          </w:rPr>
          <w:t>Insertion after a given node:</w:t>
        </w:r>
      </w:ins>
    </w:p>
    <w:p w14:paraId="40C837BD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2" w:author="Unknown"/>
          <w:rFonts w:ascii="Helvetica" w:eastAsia="Times New Roman" w:hAnsi="Helvetica" w:cs="Helvetica"/>
          <w:color w:val="D1CDC7"/>
          <w:sz w:val="17"/>
          <w:szCs w:val="17"/>
        </w:rPr>
      </w:pPr>
      <w:ins w:id="3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Here, we already have a struct Node* pointer to insert the new node just next to it.</w:t>
        </w:r>
      </w:ins>
    </w:p>
    <w:p w14:paraId="5C0F2088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4" w:author="Unknown"/>
          <w:rFonts w:ascii="Helvetica" w:eastAsia="Times New Roman" w:hAnsi="Helvetica" w:cs="Helvetica"/>
          <w:color w:val="D1CDC7"/>
          <w:sz w:val="17"/>
          <w:szCs w:val="17"/>
        </w:rPr>
      </w:pPr>
      <w:ins w:id="5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Create a struct Node* function </w:t>
        </w:r>
        <w:proofErr w:type="spellStart"/>
        <w:r w:rsidRPr="00881AC0">
          <w:rPr>
            <w:rFonts w:ascii="Helvetica" w:eastAsia="Times New Roman" w:hAnsi="Helvetica" w:cs="Helvetica"/>
            <w:i/>
            <w:iCs/>
            <w:color w:val="D1CDC7"/>
            <w:sz w:val="17"/>
          </w:rPr>
          <w:t>insertAfterNode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 which will return the pointer to the head.</w:t>
        </w:r>
      </w:ins>
    </w:p>
    <w:p w14:paraId="4B5FD733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6" w:author="Unknown"/>
          <w:rFonts w:ascii="Helvetica" w:eastAsia="Times New Roman" w:hAnsi="Helvetica" w:cs="Helvetica"/>
          <w:color w:val="D1CDC7"/>
          <w:sz w:val="17"/>
          <w:szCs w:val="17"/>
        </w:rPr>
      </w:pPr>
      <w:ins w:id="7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Pass into this function, the head node, the previous node, and the data.</w:t>
        </w:r>
      </w:ins>
    </w:p>
    <w:p w14:paraId="36CF988B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8" w:author="Unknown"/>
          <w:rFonts w:ascii="Helvetica" w:eastAsia="Times New Roman" w:hAnsi="Helvetica" w:cs="Helvetica"/>
          <w:color w:val="D1CDC7"/>
          <w:sz w:val="17"/>
          <w:szCs w:val="17"/>
        </w:rPr>
      </w:pPr>
      <w:ins w:id="9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Create a new struct Node* pointer </w:t>
        </w:r>
        <w:proofErr w:type="spellStart"/>
        <w:r w:rsidRPr="00881AC0">
          <w:rPr>
            <w:rFonts w:ascii="Helvetica" w:eastAsia="Times New Roman" w:hAnsi="Helvetica" w:cs="Helvetica"/>
            <w:i/>
            <w:iCs/>
            <w:color w:val="D1CDC7"/>
            <w:sz w:val="17"/>
          </w:rPr>
          <w:t>ptr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, and assign it a new memory location in the heap.</w:t>
        </w:r>
      </w:ins>
    </w:p>
    <w:p w14:paraId="551BDE3E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10" w:author="Unknown"/>
          <w:rFonts w:ascii="Helvetica" w:eastAsia="Times New Roman" w:hAnsi="Helvetica" w:cs="Helvetica"/>
          <w:color w:val="D1CDC7"/>
          <w:sz w:val="17"/>
          <w:szCs w:val="17"/>
        </w:rPr>
      </w:pPr>
      <w:ins w:id="11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Since we already have a struct Node* </w:t>
        </w:r>
        <w:proofErr w:type="spellStart"/>
        <w:r w:rsidRPr="00881AC0">
          <w:rPr>
            <w:rFonts w:ascii="Helvetica" w:eastAsia="Times New Roman" w:hAnsi="Helvetica" w:cs="Helvetica"/>
            <w:i/>
            <w:iCs/>
            <w:color w:val="D1CDC7"/>
            <w:sz w:val="17"/>
          </w:rPr>
          <w:t>prevNode</w:t>
        </w:r>
        <w:proofErr w:type="spellEnd"/>
        <w:r w:rsidRPr="00881AC0">
          <w:rPr>
            <w:rFonts w:ascii="Helvetica" w:eastAsia="Times New Roman" w:hAnsi="Helvetica" w:cs="Helvetica"/>
            <w:i/>
            <w:iCs/>
            <w:color w:val="D1CDC7"/>
            <w:sz w:val="17"/>
          </w:rPr>
          <w:t> </w:t>
        </w:r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given as a parameter, use it as p we had in the previous functions.</w:t>
        </w:r>
      </w:ins>
    </w:p>
    <w:p w14:paraId="2929D0E2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12" w:author="Unknown"/>
          <w:rFonts w:ascii="Helvetica" w:eastAsia="Times New Roman" w:hAnsi="Helvetica" w:cs="Helvetica"/>
          <w:color w:val="D1CDC7"/>
          <w:sz w:val="17"/>
          <w:szCs w:val="17"/>
        </w:rPr>
      </w:pPr>
      <w:ins w:id="13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Assign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prevNode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-&gt;next to the next member of the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ptr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 structure using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ptr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-&gt; next =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prevNode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-&gt;next, and the given data to its data member.</w:t>
        </w:r>
      </w:ins>
    </w:p>
    <w:p w14:paraId="443F3835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14" w:author="Unknown"/>
          <w:rFonts w:ascii="Helvetica" w:eastAsia="Times New Roman" w:hAnsi="Helvetica" w:cs="Helvetica"/>
          <w:color w:val="D1CDC7"/>
          <w:sz w:val="17"/>
          <w:szCs w:val="17"/>
        </w:rPr>
      </w:pPr>
      <w:ins w:id="15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Break the connection between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prevNode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 and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prevNode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-&gt;next by assigning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prevNode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-&gt;next the new pointer. That is,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prevNode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 xml:space="preserve">-&gt;next = </w:t>
        </w:r>
        <w:proofErr w:type="spellStart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ptr</w:t>
        </w:r>
        <w:proofErr w:type="spellEnd"/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.</w:t>
        </w:r>
      </w:ins>
    </w:p>
    <w:p w14:paraId="485C1562" w14:textId="77777777" w:rsidR="00881AC0" w:rsidRPr="00881AC0" w:rsidRDefault="00881AC0" w:rsidP="00881AC0">
      <w:pPr>
        <w:numPr>
          <w:ilvl w:val="0"/>
          <w:numId w:val="6"/>
        </w:numPr>
        <w:shd w:val="clear" w:color="auto" w:fill="1B1E1F"/>
        <w:spacing w:before="100" w:beforeAutospacing="1" w:after="100" w:afterAutospacing="1" w:line="240" w:lineRule="auto"/>
        <w:rPr>
          <w:ins w:id="16" w:author="Unknown"/>
          <w:rFonts w:ascii="Helvetica" w:eastAsia="Times New Roman" w:hAnsi="Helvetica" w:cs="Helvetica"/>
          <w:color w:val="D1CDC7"/>
          <w:sz w:val="17"/>
          <w:szCs w:val="17"/>
        </w:rPr>
      </w:pPr>
      <w:ins w:id="17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Return head.</w:t>
        </w:r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br/>
        </w:r>
      </w:ins>
    </w:p>
    <w:p w14:paraId="0FAD190F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8" w:author="Unknown"/>
          <w:rFonts w:ascii="Consolas" w:eastAsia="Times New Roman" w:hAnsi="Consolas" w:cs="Courier New"/>
          <w:color w:val="E8E8D5"/>
          <w:sz w:val="15"/>
        </w:rPr>
      </w:pPr>
      <w:ins w:id="19" w:author="Unknown">
        <w:r w:rsidRPr="00881AC0">
          <w:rPr>
            <w:rFonts w:ascii="Consolas" w:eastAsia="Times New Roman" w:hAnsi="Consolas" w:cs="Courier New"/>
            <w:color w:val="A39B8F"/>
            <w:sz w:val="15"/>
          </w:rPr>
          <w:t>// Case 4</w:t>
        </w:r>
      </w:ins>
    </w:p>
    <w:p w14:paraId="7EA720B9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" w:author="Unknown"/>
          <w:rFonts w:ascii="Consolas" w:eastAsia="Times New Roman" w:hAnsi="Consolas" w:cs="Courier New"/>
          <w:color w:val="E8E8D5"/>
          <w:sz w:val="15"/>
        </w:rPr>
      </w:pPr>
      <w:ins w:id="21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insertAfterNode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*head,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prevNode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data){</w:t>
        </w:r>
      </w:ins>
    </w:p>
    <w:p w14:paraId="6C9F55F6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" w:author="Unknown"/>
          <w:rFonts w:ascii="Consolas" w:eastAsia="Times New Roman" w:hAnsi="Consolas" w:cs="Courier New"/>
          <w:color w:val="E8E8D5"/>
          <w:sz w:val="15"/>
        </w:rPr>
      </w:pPr>
      <w:ins w:id="2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37B1A8D7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" w:author="Unknown"/>
          <w:rFonts w:ascii="Consolas" w:eastAsia="Times New Roman" w:hAnsi="Consolas" w:cs="Courier New"/>
          <w:color w:val="E8E8D5"/>
          <w:sz w:val="15"/>
        </w:rPr>
      </w:pPr>
      <w:ins w:id="2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-&gt;data = data;</w:t>
        </w:r>
      </w:ins>
    </w:p>
    <w:p w14:paraId="35A71E4B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6" w:author="Unknown"/>
          <w:rFonts w:ascii="Consolas" w:eastAsia="Times New Roman" w:hAnsi="Consolas" w:cs="Courier New"/>
          <w:color w:val="E8E8D5"/>
          <w:sz w:val="15"/>
        </w:rPr>
      </w:pPr>
      <w:ins w:id="2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</w:ins>
    </w:p>
    <w:p w14:paraId="6741E315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8" w:author="Unknown"/>
          <w:rFonts w:ascii="Consolas" w:eastAsia="Times New Roman" w:hAnsi="Consolas" w:cs="Courier New"/>
          <w:color w:val="E8E8D5"/>
          <w:sz w:val="15"/>
        </w:rPr>
      </w:pPr>
      <w:ins w:id="2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-&gt;next =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prevNode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-&gt;next;</w:t>
        </w:r>
      </w:ins>
    </w:p>
    <w:p w14:paraId="65B1938A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0" w:author="Unknown"/>
          <w:rFonts w:ascii="Consolas" w:eastAsia="Times New Roman" w:hAnsi="Consolas" w:cs="Courier New"/>
          <w:color w:val="E8E8D5"/>
          <w:sz w:val="15"/>
        </w:rPr>
      </w:pPr>
      <w:ins w:id="3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prevNode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-&gt;next =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6875F916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2" w:author="Unknown"/>
          <w:rFonts w:ascii="Consolas" w:eastAsia="Times New Roman" w:hAnsi="Consolas" w:cs="Courier New"/>
          <w:color w:val="E8E8D5"/>
          <w:sz w:val="15"/>
        </w:rPr>
      </w:pPr>
      <w:ins w:id="3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</w:ins>
    </w:p>
    <w:p w14:paraId="10E1A6AC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4" w:author="Unknown"/>
          <w:rFonts w:ascii="Consolas" w:eastAsia="Times New Roman" w:hAnsi="Consolas" w:cs="Courier New"/>
          <w:color w:val="E8E8D5"/>
          <w:sz w:val="15"/>
        </w:rPr>
      </w:pPr>
      <w:ins w:id="3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return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head;</w:t>
        </w:r>
      </w:ins>
    </w:p>
    <w:p w14:paraId="3BC3DA9E" w14:textId="77777777" w:rsidR="00881AC0" w:rsidRPr="00881AC0" w:rsidRDefault="00881AC0" w:rsidP="00881AC0">
      <w:pPr>
        <w:numPr>
          <w:ilvl w:val="0"/>
          <w:numId w:val="6"/>
        </w:numPr>
        <w:shd w:val="clear" w:color="auto" w:fill="1C1E1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36" w:author="Unknown"/>
          <w:rFonts w:ascii="Consolas" w:eastAsia="Times New Roman" w:hAnsi="Consolas" w:cs="Courier New"/>
          <w:color w:val="E8E8D5"/>
          <w:sz w:val="15"/>
        </w:rPr>
      </w:pPr>
      <w:ins w:id="3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}</w:t>
        </w:r>
      </w:ins>
    </w:p>
    <w:p w14:paraId="63A6B9D6" w14:textId="77777777" w:rsidR="00881AC0" w:rsidRPr="00881AC0" w:rsidRDefault="00881AC0" w:rsidP="00881AC0">
      <w:pPr>
        <w:shd w:val="clear" w:color="auto" w:fill="1B1E1F"/>
        <w:spacing w:beforeAutospacing="1" w:after="0" w:afterAutospacing="1" w:line="240" w:lineRule="auto"/>
        <w:ind w:left="720"/>
        <w:rPr>
          <w:ins w:id="38" w:author="Unknown"/>
          <w:rFonts w:ascii="Helvetica" w:eastAsia="Times New Roman" w:hAnsi="Helvetica" w:cs="Helvetica"/>
          <w:color w:val="D1CDC7"/>
          <w:sz w:val="17"/>
          <w:szCs w:val="17"/>
        </w:rPr>
      </w:pPr>
      <w:ins w:id="39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Copy</w:t>
        </w:r>
      </w:ins>
    </w:p>
    <w:p w14:paraId="0E3429CD" w14:textId="77777777" w:rsidR="00881AC0" w:rsidRPr="00881AC0" w:rsidRDefault="00881AC0" w:rsidP="00881AC0">
      <w:pPr>
        <w:shd w:val="clear" w:color="auto" w:fill="1B1E1F"/>
        <w:spacing w:after="100" w:afterAutospacing="1" w:line="240" w:lineRule="auto"/>
        <w:ind w:left="720"/>
        <w:rPr>
          <w:ins w:id="40" w:author="Unknown"/>
          <w:rFonts w:ascii="Helvetica" w:eastAsia="Times New Roman" w:hAnsi="Helvetica" w:cs="Helvetica"/>
          <w:color w:val="D1CDC7"/>
          <w:sz w:val="17"/>
          <w:szCs w:val="17"/>
        </w:rPr>
      </w:pPr>
      <w:ins w:id="41" w:author="Unknown">
        <w:r w:rsidRPr="00881AC0">
          <w:rPr>
            <w:rFonts w:ascii="Helvetica" w:eastAsia="Times New Roman" w:hAnsi="Helvetica" w:cs="Helvetica"/>
            <w:b/>
            <w:bCs/>
            <w:color w:val="D1CDC7"/>
            <w:sz w:val="17"/>
          </w:rPr>
          <w:t>Code Snippet 4: Implementing </w:t>
        </w:r>
        <w:proofErr w:type="spellStart"/>
        <w:r w:rsidRPr="00881AC0">
          <w:rPr>
            <w:rFonts w:ascii="Helvetica" w:eastAsia="Times New Roman" w:hAnsi="Helvetica" w:cs="Helvetica"/>
            <w:b/>
            <w:bCs/>
            <w:i/>
            <w:iCs/>
            <w:color w:val="D1CDC7"/>
            <w:sz w:val="17"/>
          </w:rPr>
          <w:t>insertAfterNode</w:t>
        </w:r>
        <w:proofErr w:type="spellEnd"/>
        <w:r w:rsidRPr="00881AC0">
          <w:rPr>
            <w:rFonts w:ascii="Helvetica" w:eastAsia="Times New Roman" w:hAnsi="Helvetica" w:cs="Helvetica"/>
            <w:b/>
            <w:bCs/>
            <w:color w:val="D1CDC7"/>
            <w:sz w:val="17"/>
          </w:rPr>
          <w:t>.</w:t>
        </w:r>
      </w:ins>
    </w:p>
    <w:p w14:paraId="023455E6" w14:textId="77777777" w:rsidR="00881AC0" w:rsidRPr="00881AC0" w:rsidRDefault="00881AC0" w:rsidP="00881AC0">
      <w:pPr>
        <w:shd w:val="clear" w:color="auto" w:fill="1B1E1F"/>
        <w:spacing w:after="100" w:afterAutospacing="1" w:line="240" w:lineRule="auto"/>
        <w:rPr>
          <w:ins w:id="42" w:author="Unknown"/>
          <w:rFonts w:ascii="Helvetica" w:eastAsia="Times New Roman" w:hAnsi="Helvetica" w:cs="Helvetica"/>
          <w:color w:val="D1CDC7"/>
          <w:sz w:val="17"/>
          <w:szCs w:val="17"/>
        </w:rPr>
      </w:pPr>
      <w:ins w:id="43" w:author="Unknown">
        <w:r w:rsidRPr="00881AC0">
          <w:rPr>
            <w:rFonts w:ascii="Helvetica" w:eastAsia="Times New Roman" w:hAnsi="Helvetica" w:cs="Helvetica"/>
            <w:color w:val="D1CDC7"/>
            <w:sz w:val="17"/>
            <w:szCs w:val="17"/>
          </w:rPr>
          <w:t>So those were the cases we had in insertion. Below is the whole source code.</w:t>
        </w:r>
      </w:ins>
    </w:p>
    <w:p w14:paraId="2CD0036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4" w:author="Unknown"/>
          <w:rFonts w:ascii="Consolas" w:eastAsia="Times New Roman" w:hAnsi="Consolas" w:cs="Courier New"/>
          <w:color w:val="E8E8D5"/>
          <w:sz w:val="15"/>
        </w:rPr>
      </w:pPr>
      <w:ins w:id="45" w:author="Unknown">
        <w:r w:rsidRPr="00881AC0">
          <w:rPr>
            <w:rFonts w:ascii="Consolas" w:eastAsia="Times New Roman" w:hAnsi="Consolas" w:cs="Courier New"/>
            <w:color w:val="F9357C"/>
            <w:sz w:val="15"/>
          </w:rPr>
          <w:t>#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include</w:t>
        </w:r>
        <w:r w:rsidRPr="00881AC0">
          <w:rPr>
            <w:rFonts w:ascii="Consolas" w:eastAsia="Times New Roman" w:hAnsi="Consolas" w:cs="Courier New"/>
            <w:color w:val="AEE440"/>
            <w:sz w:val="15"/>
          </w:rPr>
          <w:t>&lt;stdio.h&gt;</w:t>
        </w:r>
      </w:ins>
    </w:p>
    <w:p w14:paraId="431FCF7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6" w:author="Unknown"/>
          <w:rFonts w:ascii="Consolas" w:eastAsia="Times New Roman" w:hAnsi="Consolas" w:cs="Courier New"/>
          <w:color w:val="E8E8D5"/>
          <w:sz w:val="15"/>
        </w:rPr>
      </w:pPr>
      <w:ins w:id="47" w:author="Unknown">
        <w:r w:rsidRPr="00881AC0">
          <w:rPr>
            <w:rFonts w:ascii="Consolas" w:eastAsia="Times New Roman" w:hAnsi="Consolas" w:cs="Courier New"/>
            <w:color w:val="F9357C"/>
            <w:sz w:val="15"/>
          </w:rPr>
          <w:t>#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include</w:t>
        </w:r>
        <w:r w:rsidRPr="00881AC0">
          <w:rPr>
            <w:rFonts w:ascii="Consolas" w:eastAsia="Times New Roman" w:hAnsi="Consolas" w:cs="Courier New"/>
            <w:color w:val="AEE440"/>
            <w:sz w:val="15"/>
          </w:rPr>
          <w:t>&lt;stdlib.h&gt;</w:t>
        </w:r>
      </w:ins>
    </w:p>
    <w:p w14:paraId="36666CBC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8" w:author="Unknown"/>
          <w:rFonts w:ascii="Consolas" w:eastAsia="Times New Roman" w:hAnsi="Consolas" w:cs="Courier New"/>
          <w:color w:val="E8E8D5"/>
          <w:sz w:val="15"/>
        </w:rPr>
      </w:pPr>
    </w:p>
    <w:p w14:paraId="126628BD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49" w:author="Unknown"/>
          <w:rFonts w:ascii="Consolas" w:eastAsia="Times New Roman" w:hAnsi="Consolas" w:cs="Courier New"/>
          <w:color w:val="E8E8D5"/>
          <w:sz w:val="15"/>
        </w:rPr>
      </w:pPr>
      <w:ins w:id="50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{</w:t>
        </w:r>
      </w:ins>
    </w:p>
    <w:p w14:paraId="7435963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1" w:author="Unknown"/>
          <w:rFonts w:ascii="Consolas" w:eastAsia="Times New Roman" w:hAnsi="Consolas" w:cs="Courier New"/>
          <w:color w:val="E8E8D5"/>
          <w:sz w:val="15"/>
        </w:rPr>
      </w:pPr>
      <w:ins w:id="52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data;</w:t>
        </w:r>
      </w:ins>
    </w:p>
    <w:p w14:paraId="46D1186B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3" w:author="Unknown"/>
          <w:rFonts w:ascii="Consolas" w:eastAsia="Times New Roman" w:hAnsi="Consolas" w:cs="Courier New"/>
          <w:color w:val="E8E8D5"/>
          <w:sz w:val="15"/>
        </w:rPr>
      </w:pPr>
      <w:ins w:id="54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next;</w:t>
        </w:r>
      </w:ins>
    </w:p>
    <w:p w14:paraId="5EA2A9B2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5" w:author="Unknown"/>
          <w:rFonts w:ascii="Consolas" w:eastAsia="Times New Roman" w:hAnsi="Consolas" w:cs="Courier New"/>
          <w:color w:val="E8E8D5"/>
          <w:sz w:val="15"/>
        </w:rPr>
      </w:pPr>
      <w:ins w:id="5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};</w:t>
        </w:r>
      </w:ins>
    </w:p>
    <w:p w14:paraId="2154EFED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7" w:author="Unknown"/>
          <w:rFonts w:ascii="Consolas" w:eastAsia="Times New Roman" w:hAnsi="Consolas" w:cs="Courier New"/>
          <w:color w:val="E8E8D5"/>
          <w:sz w:val="15"/>
        </w:rPr>
      </w:pPr>
    </w:p>
    <w:p w14:paraId="52851DE7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58" w:author="Unknown"/>
          <w:rFonts w:ascii="Consolas" w:eastAsia="Times New Roman" w:hAnsi="Consolas" w:cs="Courier New"/>
          <w:color w:val="E8E8D5"/>
          <w:sz w:val="15"/>
        </w:rPr>
      </w:pPr>
      <w:ins w:id="59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void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linkedListTraversal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)</w:t>
        </w:r>
      </w:ins>
    </w:p>
    <w:p w14:paraId="57D919B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0" w:author="Unknown"/>
          <w:rFonts w:ascii="Consolas" w:eastAsia="Times New Roman" w:hAnsi="Consolas" w:cs="Courier New"/>
          <w:color w:val="E8E8D5"/>
          <w:sz w:val="15"/>
        </w:rPr>
      </w:pPr>
      <w:ins w:id="6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{</w:t>
        </w:r>
      </w:ins>
    </w:p>
    <w:p w14:paraId="3EBC191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2" w:author="Unknown"/>
          <w:rFonts w:ascii="Consolas" w:eastAsia="Times New Roman" w:hAnsi="Consolas" w:cs="Courier New"/>
          <w:color w:val="E8E8D5"/>
          <w:sz w:val="15"/>
        </w:rPr>
      </w:pPr>
      <w:ins w:id="6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while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(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!= </w:t>
        </w:r>
        <w:r w:rsidRPr="00881AC0">
          <w:rPr>
            <w:rFonts w:ascii="Consolas" w:eastAsia="Times New Roman" w:hAnsi="Consolas" w:cs="Courier New"/>
            <w:color w:val="F9357C"/>
            <w:sz w:val="15"/>
          </w:rPr>
          <w:t>NULL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</w:t>
        </w:r>
      </w:ins>
    </w:p>
    <w:p w14:paraId="511B1CC9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4" w:author="Unknown"/>
          <w:rFonts w:ascii="Consolas" w:eastAsia="Times New Roman" w:hAnsi="Consolas" w:cs="Courier New"/>
          <w:color w:val="E8E8D5"/>
          <w:sz w:val="15"/>
        </w:rPr>
      </w:pPr>
      <w:ins w:id="6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{</w:t>
        </w:r>
      </w:ins>
    </w:p>
    <w:p w14:paraId="182C22E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6" w:author="Unknown"/>
          <w:rFonts w:ascii="Consolas" w:eastAsia="Times New Roman" w:hAnsi="Consolas" w:cs="Courier New"/>
          <w:color w:val="E8E8D5"/>
          <w:sz w:val="15"/>
        </w:rPr>
      </w:pPr>
      <w:ins w:id="6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   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printf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AEE440"/>
            <w:sz w:val="15"/>
          </w:rPr>
          <w:t>"Element: %d\n"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,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-&gt;data);</w:t>
        </w:r>
      </w:ins>
    </w:p>
    <w:p w14:paraId="704420F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68" w:author="Unknown"/>
          <w:rFonts w:ascii="Consolas" w:eastAsia="Times New Roman" w:hAnsi="Consolas" w:cs="Courier New"/>
          <w:color w:val="E8E8D5"/>
          <w:sz w:val="15"/>
        </w:rPr>
      </w:pPr>
      <w:ins w:id="6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=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-&gt;next;</w:t>
        </w:r>
      </w:ins>
    </w:p>
    <w:p w14:paraId="00B1287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0" w:author="Unknown"/>
          <w:rFonts w:ascii="Consolas" w:eastAsia="Times New Roman" w:hAnsi="Consolas" w:cs="Courier New"/>
          <w:color w:val="E8E8D5"/>
          <w:sz w:val="15"/>
        </w:rPr>
      </w:pPr>
      <w:ins w:id="7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}</w:t>
        </w:r>
      </w:ins>
    </w:p>
    <w:p w14:paraId="2769AEB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2" w:author="Unknown"/>
          <w:rFonts w:ascii="Consolas" w:eastAsia="Times New Roman" w:hAnsi="Consolas" w:cs="Courier New"/>
          <w:color w:val="E8E8D5"/>
          <w:sz w:val="15"/>
        </w:rPr>
      </w:pPr>
      <w:ins w:id="7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lastRenderedPageBreak/>
          <w:t>}</w:t>
        </w:r>
      </w:ins>
    </w:p>
    <w:p w14:paraId="1C5FEA96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4" w:author="Unknown"/>
          <w:rFonts w:ascii="Consolas" w:eastAsia="Times New Roman" w:hAnsi="Consolas" w:cs="Courier New"/>
          <w:color w:val="E8E8D5"/>
          <w:sz w:val="15"/>
        </w:rPr>
      </w:pPr>
    </w:p>
    <w:p w14:paraId="26B74E81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5" w:author="Unknown"/>
          <w:rFonts w:ascii="Consolas" w:eastAsia="Times New Roman" w:hAnsi="Consolas" w:cs="Courier New"/>
          <w:color w:val="E8E8D5"/>
          <w:sz w:val="15"/>
        </w:rPr>
      </w:pPr>
      <w:ins w:id="76" w:author="Unknown">
        <w:r w:rsidRPr="00881AC0">
          <w:rPr>
            <w:rFonts w:ascii="Consolas" w:eastAsia="Times New Roman" w:hAnsi="Consolas" w:cs="Courier New"/>
            <w:color w:val="A39B8F"/>
            <w:sz w:val="15"/>
          </w:rPr>
          <w:t>// Case 1</w:t>
        </w:r>
      </w:ins>
    </w:p>
    <w:p w14:paraId="614B6A10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7" w:author="Unknown"/>
          <w:rFonts w:ascii="Consolas" w:eastAsia="Times New Roman" w:hAnsi="Consolas" w:cs="Courier New"/>
          <w:color w:val="E8E8D5"/>
          <w:sz w:val="15"/>
        </w:rPr>
      </w:pPr>
      <w:ins w:id="78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insertAtFirst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*head,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data){</w:t>
        </w:r>
      </w:ins>
    </w:p>
    <w:p w14:paraId="2530DD0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79" w:author="Unknown"/>
          <w:rFonts w:ascii="Consolas" w:eastAsia="Times New Roman" w:hAnsi="Consolas" w:cs="Courier New"/>
          <w:color w:val="E8E8D5"/>
          <w:sz w:val="15"/>
        </w:rPr>
      </w:pPr>
      <w:ins w:id="80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5E9C961B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1" w:author="Unknown"/>
          <w:rFonts w:ascii="Consolas" w:eastAsia="Times New Roman" w:hAnsi="Consolas" w:cs="Courier New"/>
          <w:color w:val="E8E8D5"/>
          <w:sz w:val="15"/>
        </w:rPr>
      </w:pPr>
      <w:ins w:id="82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-&gt;data = data;</w:t>
        </w:r>
      </w:ins>
    </w:p>
    <w:p w14:paraId="383782F8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3" w:author="Unknown"/>
          <w:rFonts w:ascii="Consolas" w:eastAsia="Times New Roman" w:hAnsi="Consolas" w:cs="Courier New"/>
          <w:color w:val="E8E8D5"/>
          <w:sz w:val="15"/>
        </w:rPr>
      </w:pPr>
    </w:p>
    <w:p w14:paraId="44A832EB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4" w:author="Unknown"/>
          <w:rFonts w:ascii="Consolas" w:eastAsia="Times New Roman" w:hAnsi="Consolas" w:cs="Courier New"/>
          <w:color w:val="E8E8D5"/>
          <w:sz w:val="15"/>
        </w:rPr>
      </w:pPr>
      <w:ins w:id="8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-&gt;next = head;</w:t>
        </w:r>
      </w:ins>
    </w:p>
    <w:p w14:paraId="03B63E8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6" w:author="Unknown"/>
          <w:rFonts w:ascii="Consolas" w:eastAsia="Times New Roman" w:hAnsi="Consolas" w:cs="Courier New"/>
          <w:color w:val="E8E8D5"/>
          <w:sz w:val="15"/>
        </w:rPr>
      </w:pPr>
      <w:ins w:id="8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return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; </w:t>
        </w:r>
      </w:ins>
    </w:p>
    <w:p w14:paraId="0188D29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88" w:author="Unknown"/>
          <w:rFonts w:ascii="Consolas" w:eastAsia="Times New Roman" w:hAnsi="Consolas" w:cs="Courier New"/>
          <w:color w:val="E8E8D5"/>
          <w:sz w:val="15"/>
        </w:rPr>
      </w:pPr>
      <w:ins w:id="8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}</w:t>
        </w:r>
      </w:ins>
    </w:p>
    <w:p w14:paraId="79041B7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0" w:author="Unknown"/>
          <w:rFonts w:ascii="Consolas" w:eastAsia="Times New Roman" w:hAnsi="Consolas" w:cs="Courier New"/>
          <w:color w:val="E8E8D5"/>
          <w:sz w:val="15"/>
        </w:rPr>
      </w:pPr>
    </w:p>
    <w:p w14:paraId="2D9E5C9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1" w:author="Unknown"/>
          <w:rFonts w:ascii="Consolas" w:eastAsia="Times New Roman" w:hAnsi="Consolas" w:cs="Courier New"/>
          <w:color w:val="E8E8D5"/>
          <w:sz w:val="15"/>
        </w:rPr>
      </w:pPr>
      <w:ins w:id="92" w:author="Unknown">
        <w:r w:rsidRPr="00881AC0">
          <w:rPr>
            <w:rFonts w:ascii="Consolas" w:eastAsia="Times New Roman" w:hAnsi="Consolas" w:cs="Courier New"/>
            <w:color w:val="A39B8F"/>
            <w:sz w:val="15"/>
          </w:rPr>
          <w:t>// Case 2</w:t>
        </w:r>
      </w:ins>
    </w:p>
    <w:p w14:paraId="2F526F8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3" w:author="Unknown"/>
          <w:rFonts w:ascii="Consolas" w:eastAsia="Times New Roman" w:hAnsi="Consolas" w:cs="Courier New"/>
          <w:color w:val="E8E8D5"/>
          <w:sz w:val="15"/>
        </w:rPr>
      </w:pPr>
      <w:ins w:id="94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insertAtIndex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*head,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data,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index){</w:t>
        </w:r>
      </w:ins>
    </w:p>
    <w:p w14:paraId="088E99F8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5" w:author="Unknown"/>
          <w:rFonts w:ascii="Consolas" w:eastAsia="Times New Roman" w:hAnsi="Consolas" w:cs="Courier New"/>
          <w:color w:val="E8E8D5"/>
          <w:sz w:val="15"/>
        </w:rPr>
      </w:pPr>
      <w:ins w:id="9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61B56A7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7" w:author="Unknown"/>
          <w:rFonts w:ascii="Consolas" w:eastAsia="Times New Roman" w:hAnsi="Consolas" w:cs="Courier New"/>
          <w:color w:val="E8E8D5"/>
          <w:sz w:val="15"/>
        </w:rPr>
      </w:pPr>
      <w:ins w:id="98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p = head;</w:t>
        </w:r>
      </w:ins>
    </w:p>
    <w:p w14:paraId="07C2AAA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99" w:author="Unknown"/>
          <w:rFonts w:ascii="Consolas" w:eastAsia="Times New Roman" w:hAnsi="Consolas" w:cs="Courier New"/>
          <w:color w:val="E8E8D5"/>
          <w:sz w:val="15"/>
        </w:rPr>
      </w:pPr>
      <w:ins w:id="100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i = 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0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521A9F50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1" w:author="Unknown"/>
          <w:rFonts w:ascii="Consolas" w:eastAsia="Times New Roman" w:hAnsi="Consolas" w:cs="Courier New"/>
          <w:color w:val="E8E8D5"/>
          <w:sz w:val="15"/>
        </w:rPr>
      </w:pPr>
    </w:p>
    <w:p w14:paraId="625EB28D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2" w:author="Unknown"/>
          <w:rFonts w:ascii="Consolas" w:eastAsia="Times New Roman" w:hAnsi="Consolas" w:cs="Courier New"/>
          <w:color w:val="E8E8D5"/>
          <w:sz w:val="15"/>
        </w:rPr>
      </w:pPr>
      <w:ins w:id="10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while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(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i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!=index-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1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</w:t>
        </w:r>
      </w:ins>
    </w:p>
    <w:p w14:paraId="65F4BA0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4" w:author="Unknown"/>
          <w:rFonts w:ascii="Consolas" w:eastAsia="Times New Roman" w:hAnsi="Consolas" w:cs="Courier New"/>
          <w:color w:val="E8E8D5"/>
          <w:sz w:val="15"/>
        </w:rPr>
      </w:pPr>
      <w:ins w:id="10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{</w:t>
        </w:r>
      </w:ins>
    </w:p>
    <w:p w14:paraId="7892044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6" w:author="Unknown"/>
          <w:rFonts w:ascii="Consolas" w:eastAsia="Times New Roman" w:hAnsi="Consolas" w:cs="Courier New"/>
          <w:color w:val="E8E8D5"/>
          <w:sz w:val="15"/>
        </w:rPr>
      </w:pPr>
      <w:ins w:id="10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    p = p-&gt;next;</w:t>
        </w:r>
      </w:ins>
    </w:p>
    <w:p w14:paraId="14BAC7D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08" w:author="Unknown"/>
          <w:rFonts w:ascii="Consolas" w:eastAsia="Times New Roman" w:hAnsi="Consolas" w:cs="Courier New"/>
          <w:color w:val="E8E8D5"/>
          <w:sz w:val="15"/>
        </w:rPr>
      </w:pPr>
      <w:ins w:id="10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i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++;</w:t>
        </w:r>
      </w:ins>
    </w:p>
    <w:p w14:paraId="5C90ADC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0" w:author="Unknown"/>
          <w:rFonts w:ascii="Consolas" w:eastAsia="Times New Roman" w:hAnsi="Consolas" w:cs="Courier New"/>
          <w:color w:val="E8E8D5"/>
          <w:sz w:val="15"/>
        </w:rPr>
      </w:pPr>
      <w:ins w:id="11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}</w:t>
        </w:r>
      </w:ins>
    </w:p>
    <w:p w14:paraId="3566EFF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2" w:author="Unknown"/>
          <w:rFonts w:ascii="Consolas" w:eastAsia="Times New Roman" w:hAnsi="Consolas" w:cs="Courier New"/>
          <w:color w:val="E8E8D5"/>
          <w:sz w:val="15"/>
        </w:rPr>
      </w:pPr>
      <w:ins w:id="11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-&gt;data = data;</w:t>
        </w:r>
      </w:ins>
    </w:p>
    <w:p w14:paraId="49101C8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4" w:author="Unknown"/>
          <w:rFonts w:ascii="Consolas" w:eastAsia="Times New Roman" w:hAnsi="Consolas" w:cs="Courier New"/>
          <w:color w:val="E8E8D5"/>
          <w:sz w:val="15"/>
        </w:rPr>
      </w:pPr>
      <w:ins w:id="11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-&gt;next = p-&gt;next;</w:t>
        </w:r>
      </w:ins>
    </w:p>
    <w:p w14:paraId="0A22A24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6" w:author="Unknown"/>
          <w:rFonts w:ascii="Consolas" w:eastAsia="Times New Roman" w:hAnsi="Consolas" w:cs="Courier New"/>
          <w:color w:val="E8E8D5"/>
          <w:sz w:val="15"/>
        </w:rPr>
      </w:pPr>
      <w:ins w:id="11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p-&gt;next =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6DB7A18E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18" w:author="Unknown"/>
          <w:rFonts w:ascii="Consolas" w:eastAsia="Times New Roman" w:hAnsi="Consolas" w:cs="Courier New"/>
          <w:color w:val="E8E8D5"/>
          <w:sz w:val="15"/>
        </w:rPr>
      </w:pPr>
      <w:ins w:id="11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return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head;</w:t>
        </w:r>
      </w:ins>
    </w:p>
    <w:p w14:paraId="38BDADC9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0" w:author="Unknown"/>
          <w:rFonts w:ascii="Consolas" w:eastAsia="Times New Roman" w:hAnsi="Consolas" w:cs="Courier New"/>
          <w:color w:val="E8E8D5"/>
          <w:sz w:val="15"/>
        </w:rPr>
      </w:pPr>
      <w:ins w:id="12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}</w:t>
        </w:r>
      </w:ins>
    </w:p>
    <w:p w14:paraId="5FC0D2C2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2" w:author="Unknown"/>
          <w:rFonts w:ascii="Consolas" w:eastAsia="Times New Roman" w:hAnsi="Consolas" w:cs="Courier New"/>
          <w:color w:val="E8E8D5"/>
          <w:sz w:val="15"/>
        </w:rPr>
      </w:pPr>
    </w:p>
    <w:p w14:paraId="0362350C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3" w:author="Unknown"/>
          <w:rFonts w:ascii="Consolas" w:eastAsia="Times New Roman" w:hAnsi="Consolas" w:cs="Courier New"/>
          <w:color w:val="E8E8D5"/>
          <w:sz w:val="15"/>
        </w:rPr>
      </w:pPr>
      <w:ins w:id="124" w:author="Unknown">
        <w:r w:rsidRPr="00881AC0">
          <w:rPr>
            <w:rFonts w:ascii="Consolas" w:eastAsia="Times New Roman" w:hAnsi="Consolas" w:cs="Courier New"/>
            <w:color w:val="A39B8F"/>
            <w:sz w:val="15"/>
          </w:rPr>
          <w:t>// Case 3</w:t>
        </w:r>
      </w:ins>
    </w:p>
    <w:p w14:paraId="6999B54B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5" w:author="Unknown"/>
          <w:rFonts w:ascii="Consolas" w:eastAsia="Times New Roman" w:hAnsi="Consolas" w:cs="Courier New"/>
          <w:color w:val="E8E8D5"/>
          <w:sz w:val="15"/>
        </w:rPr>
      </w:pPr>
      <w:ins w:id="126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insertAtEnd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*head,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data){</w:t>
        </w:r>
      </w:ins>
    </w:p>
    <w:p w14:paraId="48CCF75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7" w:author="Unknown"/>
          <w:rFonts w:ascii="Consolas" w:eastAsia="Times New Roman" w:hAnsi="Consolas" w:cs="Courier New"/>
          <w:color w:val="E8E8D5"/>
          <w:sz w:val="15"/>
        </w:rPr>
      </w:pPr>
      <w:ins w:id="128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7A393FBB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29" w:author="Unknown"/>
          <w:rFonts w:ascii="Consolas" w:eastAsia="Times New Roman" w:hAnsi="Consolas" w:cs="Courier New"/>
          <w:color w:val="E8E8D5"/>
          <w:sz w:val="15"/>
        </w:rPr>
      </w:pPr>
      <w:ins w:id="130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-&gt;data = data;</w:t>
        </w:r>
      </w:ins>
    </w:p>
    <w:p w14:paraId="014EF08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1" w:author="Unknown"/>
          <w:rFonts w:ascii="Consolas" w:eastAsia="Times New Roman" w:hAnsi="Consolas" w:cs="Courier New"/>
          <w:color w:val="E8E8D5"/>
          <w:sz w:val="15"/>
        </w:rPr>
      </w:pPr>
      <w:ins w:id="132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p = head;</w:t>
        </w:r>
      </w:ins>
    </w:p>
    <w:p w14:paraId="4C6F48BC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3" w:author="Unknown"/>
          <w:rFonts w:ascii="Consolas" w:eastAsia="Times New Roman" w:hAnsi="Consolas" w:cs="Courier New"/>
          <w:color w:val="E8E8D5"/>
          <w:sz w:val="15"/>
        </w:rPr>
      </w:pPr>
    </w:p>
    <w:p w14:paraId="6446234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4" w:author="Unknown"/>
          <w:rFonts w:ascii="Consolas" w:eastAsia="Times New Roman" w:hAnsi="Consolas" w:cs="Courier New"/>
          <w:color w:val="E8E8D5"/>
          <w:sz w:val="15"/>
        </w:rPr>
      </w:pPr>
      <w:ins w:id="13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while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(p-&gt;next!=</w:t>
        </w:r>
        <w:r w:rsidRPr="00881AC0">
          <w:rPr>
            <w:rFonts w:ascii="Consolas" w:eastAsia="Times New Roman" w:hAnsi="Consolas" w:cs="Courier New"/>
            <w:color w:val="F9357C"/>
            <w:sz w:val="15"/>
          </w:rPr>
          <w:t>NULL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){</w:t>
        </w:r>
      </w:ins>
    </w:p>
    <w:p w14:paraId="71C4049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6" w:author="Unknown"/>
          <w:rFonts w:ascii="Consolas" w:eastAsia="Times New Roman" w:hAnsi="Consolas" w:cs="Courier New"/>
          <w:color w:val="E8E8D5"/>
          <w:sz w:val="15"/>
        </w:rPr>
      </w:pPr>
      <w:ins w:id="13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    p = p-&gt;next;</w:t>
        </w:r>
      </w:ins>
    </w:p>
    <w:p w14:paraId="07F16F6D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38" w:author="Unknown"/>
          <w:rFonts w:ascii="Consolas" w:eastAsia="Times New Roman" w:hAnsi="Consolas" w:cs="Courier New"/>
          <w:color w:val="E8E8D5"/>
          <w:sz w:val="15"/>
        </w:rPr>
      </w:pPr>
      <w:ins w:id="13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}</w:t>
        </w:r>
      </w:ins>
    </w:p>
    <w:p w14:paraId="544C563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0" w:author="Unknown"/>
          <w:rFonts w:ascii="Consolas" w:eastAsia="Times New Roman" w:hAnsi="Consolas" w:cs="Courier New"/>
          <w:color w:val="E8E8D5"/>
          <w:sz w:val="15"/>
        </w:rPr>
      </w:pPr>
      <w:ins w:id="14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p-&gt;next =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0F94E0A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2" w:author="Unknown"/>
          <w:rFonts w:ascii="Consolas" w:eastAsia="Times New Roman" w:hAnsi="Consolas" w:cs="Courier New"/>
          <w:color w:val="E8E8D5"/>
          <w:sz w:val="15"/>
        </w:rPr>
      </w:pPr>
      <w:ins w:id="14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-&gt;next = </w:t>
        </w:r>
        <w:r w:rsidRPr="00881AC0">
          <w:rPr>
            <w:rFonts w:ascii="Consolas" w:eastAsia="Times New Roman" w:hAnsi="Consolas" w:cs="Courier New"/>
            <w:color w:val="F9357C"/>
            <w:sz w:val="15"/>
          </w:rPr>
          <w:t>NULL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5D7B9B52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4" w:author="Unknown"/>
          <w:rFonts w:ascii="Consolas" w:eastAsia="Times New Roman" w:hAnsi="Consolas" w:cs="Courier New"/>
          <w:color w:val="E8E8D5"/>
          <w:sz w:val="15"/>
        </w:rPr>
      </w:pPr>
      <w:ins w:id="14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return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head;</w:t>
        </w:r>
      </w:ins>
    </w:p>
    <w:p w14:paraId="6A027027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6" w:author="Unknown"/>
          <w:rFonts w:ascii="Consolas" w:eastAsia="Times New Roman" w:hAnsi="Consolas" w:cs="Courier New"/>
          <w:color w:val="E8E8D5"/>
          <w:sz w:val="15"/>
        </w:rPr>
      </w:pPr>
      <w:ins w:id="14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}</w:t>
        </w:r>
      </w:ins>
    </w:p>
    <w:p w14:paraId="7A95806D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8" w:author="Unknown"/>
          <w:rFonts w:ascii="Consolas" w:eastAsia="Times New Roman" w:hAnsi="Consolas" w:cs="Courier New"/>
          <w:color w:val="E8E8D5"/>
          <w:sz w:val="15"/>
        </w:rPr>
      </w:pPr>
    </w:p>
    <w:p w14:paraId="546CC3E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49" w:author="Unknown"/>
          <w:rFonts w:ascii="Consolas" w:eastAsia="Times New Roman" w:hAnsi="Consolas" w:cs="Courier New"/>
          <w:color w:val="E8E8D5"/>
          <w:sz w:val="15"/>
        </w:rPr>
      </w:pPr>
      <w:ins w:id="150" w:author="Unknown">
        <w:r w:rsidRPr="00881AC0">
          <w:rPr>
            <w:rFonts w:ascii="Consolas" w:eastAsia="Times New Roman" w:hAnsi="Consolas" w:cs="Courier New"/>
            <w:color w:val="A39B8F"/>
            <w:sz w:val="15"/>
          </w:rPr>
          <w:t>// Case 4</w:t>
        </w:r>
      </w:ins>
    </w:p>
    <w:p w14:paraId="6BA3EA0D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1" w:author="Unknown"/>
          <w:rFonts w:ascii="Consolas" w:eastAsia="Times New Roman" w:hAnsi="Consolas" w:cs="Courier New"/>
          <w:color w:val="E8E8D5"/>
          <w:sz w:val="15"/>
        </w:rPr>
      </w:pPr>
      <w:ins w:id="152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insertAfterNode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*head,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prevNode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,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data){</w:t>
        </w:r>
      </w:ins>
    </w:p>
    <w:p w14:paraId="0A56E7F7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3" w:author="Unknown"/>
          <w:rFonts w:ascii="Consolas" w:eastAsia="Times New Roman" w:hAnsi="Consolas" w:cs="Courier New"/>
          <w:color w:val="E8E8D5"/>
          <w:sz w:val="15"/>
        </w:rPr>
      </w:pPr>
      <w:ins w:id="154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lastRenderedPageBreak/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430DB04B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5" w:author="Unknown"/>
          <w:rFonts w:ascii="Consolas" w:eastAsia="Times New Roman" w:hAnsi="Consolas" w:cs="Courier New"/>
          <w:color w:val="E8E8D5"/>
          <w:sz w:val="15"/>
        </w:rPr>
      </w:pPr>
      <w:ins w:id="15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-&gt;data = data;</w:t>
        </w:r>
      </w:ins>
    </w:p>
    <w:p w14:paraId="7F31049C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7" w:author="Unknown"/>
          <w:rFonts w:ascii="Consolas" w:eastAsia="Times New Roman" w:hAnsi="Consolas" w:cs="Courier New"/>
          <w:color w:val="E8E8D5"/>
          <w:sz w:val="15"/>
        </w:rPr>
      </w:pPr>
    </w:p>
    <w:p w14:paraId="168ACCE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58" w:author="Unknown"/>
          <w:rFonts w:ascii="Consolas" w:eastAsia="Times New Roman" w:hAnsi="Consolas" w:cs="Courier New"/>
          <w:color w:val="E8E8D5"/>
          <w:sz w:val="15"/>
        </w:rPr>
      </w:pPr>
      <w:ins w:id="15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-&gt;next =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prevNode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-&gt;next;</w:t>
        </w:r>
      </w:ins>
    </w:p>
    <w:p w14:paraId="65E4B4D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0" w:author="Unknown"/>
          <w:rFonts w:ascii="Consolas" w:eastAsia="Times New Roman" w:hAnsi="Consolas" w:cs="Courier New"/>
          <w:color w:val="E8E8D5"/>
          <w:sz w:val="15"/>
        </w:rPr>
      </w:pPr>
      <w:ins w:id="16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prevNode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-&gt;next = </w:t>
        </w:r>
        <w:proofErr w:type="spellStart"/>
        <w:r w:rsidRPr="00881AC0">
          <w:rPr>
            <w:rFonts w:ascii="Consolas" w:eastAsia="Times New Roman" w:hAnsi="Consolas" w:cs="Courier New"/>
            <w:color w:val="E8E8D5"/>
            <w:sz w:val="15"/>
          </w:rPr>
          <w:t>ptr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11FA1836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2" w:author="Unknown"/>
          <w:rFonts w:ascii="Consolas" w:eastAsia="Times New Roman" w:hAnsi="Consolas" w:cs="Courier New"/>
          <w:color w:val="E8E8D5"/>
          <w:sz w:val="15"/>
        </w:rPr>
      </w:pPr>
    </w:p>
    <w:p w14:paraId="427F985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3" w:author="Unknown"/>
          <w:rFonts w:ascii="Consolas" w:eastAsia="Times New Roman" w:hAnsi="Consolas" w:cs="Courier New"/>
          <w:color w:val="E8E8D5"/>
          <w:sz w:val="15"/>
        </w:rPr>
      </w:pPr>
      <w:ins w:id="164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</w:ins>
    </w:p>
    <w:p w14:paraId="34055CA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5" w:author="Unknown"/>
          <w:rFonts w:ascii="Consolas" w:eastAsia="Times New Roman" w:hAnsi="Consolas" w:cs="Courier New"/>
          <w:color w:val="E8E8D5"/>
          <w:sz w:val="15"/>
        </w:rPr>
      </w:pPr>
      <w:ins w:id="16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return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head;</w:t>
        </w:r>
      </w:ins>
    </w:p>
    <w:p w14:paraId="4CC0ABA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7" w:author="Unknown"/>
          <w:rFonts w:ascii="Consolas" w:eastAsia="Times New Roman" w:hAnsi="Consolas" w:cs="Courier New"/>
          <w:color w:val="E8E8D5"/>
          <w:sz w:val="15"/>
        </w:rPr>
      </w:pPr>
      <w:ins w:id="168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}</w:t>
        </w:r>
      </w:ins>
    </w:p>
    <w:p w14:paraId="168684A8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69" w:author="Unknown"/>
          <w:rFonts w:ascii="Consolas" w:eastAsia="Times New Roman" w:hAnsi="Consolas" w:cs="Courier New"/>
          <w:color w:val="E8E8D5"/>
          <w:sz w:val="15"/>
        </w:rPr>
      </w:pPr>
    </w:p>
    <w:p w14:paraId="419BEA16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0" w:author="Unknown"/>
          <w:rFonts w:ascii="Consolas" w:eastAsia="Times New Roman" w:hAnsi="Consolas" w:cs="Courier New"/>
          <w:color w:val="E8E8D5"/>
          <w:sz w:val="15"/>
        </w:rPr>
      </w:pPr>
    </w:p>
    <w:p w14:paraId="15702BA8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1" w:author="Unknown"/>
          <w:rFonts w:ascii="Consolas" w:eastAsia="Times New Roman" w:hAnsi="Consolas" w:cs="Courier New"/>
          <w:color w:val="E8E8D5"/>
          <w:sz w:val="15"/>
        </w:rPr>
      </w:pPr>
      <w:ins w:id="172" w:author="Unknown">
        <w:r w:rsidRPr="00881AC0">
          <w:rPr>
            <w:rFonts w:ascii="Consolas" w:eastAsia="Times New Roman" w:hAnsi="Consolas" w:cs="Courier New"/>
            <w:color w:val="66D9EF"/>
            <w:sz w:val="15"/>
          </w:rPr>
          <w:t>int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main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(){</w:t>
        </w:r>
      </w:ins>
    </w:p>
    <w:p w14:paraId="0B47817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3" w:author="Unknown"/>
          <w:rFonts w:ascii="Consolas" w:eastAsia="Times New Roman" w:hAnsi="Consolas" w:cs="Courier New"/>
          <w:color w:val="E8E8D5"/>
          <w:sz w:val="15"/>
        </w:rPr>
      </w:pPr>
      <w:ins w:id="174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*head;</w:t>
        </w:r>
      </w:ins>
    </w:p>
    <w:p w14:paraId="513E2C89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5" w:author="Unknown"/>
          <w:rFonts w:ascii="Consolas" w:eastAsia="Times New Roman" w:hAnsi="Consolas" w:cs="Courier New"/>
          <w:color w:val="E8E8D5"/>
          <w:sz w:val="15"/>
        </w:rPr>
      </w:pPr>
      <w:ins w:id="17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*second;</w:t>
        </w:r>
      </w:ins>
    </w:p>
    <w:p w14:paraId="593F651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7" w:author="Unknown"/>
          <w:rFonts w:ascii="Consolas" w:eastAsia="Times New Roman" w:hAnsi="Consolas" w:cs="Courier New"/>
          <w:color w:val="E8E8D5"/>
          <w:sz w:val="15"/>
        </w:rPr>
      </w:pPr>
      <w:ins w:id="178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*third;</w:t>
        </w:r>
      </w:ins>
    </w:p>
    <w:p w14:paraId="70166E69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79" w:author="Unknown"/>
          <w:rFonts w:ascii="Consolas" w:eastAsia="Times New Roman" w:hAnsi="Consolas" w:cs="Courier New"/>
          <w:color w:val="E8E8D5"/>
          <w:sz w:val="15"/>
        </w:rPr>
      </w:pPr>
      <w:ins w:id="180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*fourth;</w:t>
        </w:r>
      </w:ins>
    </w:p>
    <w:p w14:paraId="2796956D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81" w:author="Unknown"/>
          <w:rFonts w:ascii="Consolas" w:eastAsia="Times New Roman" w:hAnsi="Consolas" w:cs="Courier New"/>
          <w:color w:val="E8E8D5"/>
          <w:sz w:val="15"/>
        </w:rPr>
      </w:pPr>
    </w:p>
    <w:p w14:paraId="56EF43F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82" w:author="Unknown"/>
          <w:rFonts w:ascii="Consolas" w:eastAsia="Times New Roman" w:hAnsi="Consolas" w:cs="Courier New"/>
          <w:color w:val="E8E8D5"/>
          <w:sz w:val="15"/>
        </w:rPr>
      </w:pPr>
      <w:ins w:id="18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>// Allocate memory for nodes in the linked list in Heap</w:t>
        </w:r>
      </w:ins>
    </w:p>
    <w:p w14:paraId="34107FD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84" w:author="Unknown"/>
          <w:rFonts w:ascii="Consolas" w:eastAsia="Times New Roman" w:hAnsi="Consolas" w:cs="Courier New"/>
          <w:color w:val="E8E8D5"/>
          <w:sz w:val="15"/>
        </w:rPr>
      </w:pPr>
      <w:ins w:id="18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head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7804BAF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86" w:author="Unknown"/>
          <w:rFonts w:ascii="Consolas" w:eastAsia="Times New Roman" w:hAnsi="Consolas" w:cs="Courier New"/>
          <w:color w:val="E8E8D5"/>
          <w:sz w:val="15"/>
        </w:rPr>
      </w:pPr>
      <w:ins w:id="18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second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68854C20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88" w:author="Unknown"/>
          <w:rFonts w:ascii="Consolas" w:eastAsia="Times New Roman" w:hAnsi="Consolas" w:cs="Courier New"/>
          <w:color w:val="E8E8D5"/>
          <w:sz w:val="15"/>
        </w:rPr>
      </w:pPr>
      <w:ins w:id="18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third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5CC66308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0" w:author="Unknown"/>
          <w:rFonts w:ascii="Consolas" w:eastAsia="Times New Roman" w:hAnsi="Consolas" w:cs="Courier New"/>
          <w:color w:val="E8E8D5"/>
          <w:sz w:val="15"/>
        </w:rPr>
      </w:pPr>
      <w:ins w:id="19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fourth = 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*)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malloc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proofErr w:type="spellStart"/>
        <w:r w:rsidRPr="00881AC0">
          <w:rPr>
            <w:rFonts w:ascii="Consolas" w:eastAsia="Times New Roman" w:hAnsi="Consolas" w:cs="Courier New"/>
            <w:color w:val="66D9EF"/>
            <w:sz w:val="15"/>
          </w:rPr>
          <w:t>sizeof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struct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E6DB72"/>
            <w:sz w:val="15"/>
          </w:rPr>
          <w:t>Node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));</w:t>
        </w:r>
      </w:ins>
    </w:p>
    <w:p w14:paraId="41D209F7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2" w:author="Unknown"/>
          <w:rFonts w:ascii="Consolas" w:eastAsia="Times New Roman" w:hAnsi="Consolas" w:cs="Courier New"/>
          <w:color w:val="E8E8D5"/>
          <w:sz w:val="15"/>
        </w:rPr>
      </w:pPr>
    </w:p>
    <w:p w14:paraId="31D51D5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3" w:author="Unknown"/>
          <w:rFonts w:ascii="Consolas" w:eastAsia="Times New Roman" w:hAnsi="Consolas" w:cs="Courier New"/>
          <w:color w:val="E8E8D5"/>
          <w:sz w:val="15"/>
        </w:rPr>
      </w:pPr>
      <w:ins w:id="194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>// Link first and second nodes</w:t>
        </w:r>
      </w:ins>
    </w:p>
    <w:p w14:paraId="57D2D5C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5" w:author="Unknown"/>
          <w:rFonts w:ascii="Consolas" w:eastAsia="Times New Roman" w:hAnsi="Consolas" w:cs="Courier New"/>
          <w:color w:val="E8E8D5"/>
          <w:sz w:val="15"/>
        </w:rPr>
      </w:pPr>
      <w:ins w:id="19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head-&gt;data = 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7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4E5F8729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7" w:author="Unknown"/>
          <w:rFonts w:ascii="Consolas" w:eastAsia="Times New Roman" w:hAnsi="Consolas" w:cs="Courier New"/>
          <w:color w:val="E8E8D5"/>
          <w:sz w:val="15"/>
        </w:rPr>
      </w:pPr>
      <w:ins w:id="198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head-&gt;next = second;</w:t>
        </w:r>
      </w:ins>
    </w:p>
    <w:p w14:paraId="41D10A42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199" w:author="Unknown"/>
          <w:rFonts w:ascii="Consolas" w:eastAsia="Times New Roman" w:hAnsi="Consolas" w:cs="Courier New"/>
          <w:color w:val="E8E8D5"/>
          <w:sz w:val="15"/>
        </w:rPr>
      </w:pPr>
    </w:p>
    <w:p w14:paraId="0B836211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0" w:author="Unknown"/>
          <w:rFonts w:ascii="Consolas" w:eastAsia="Times New Roman" w:hAnsi="Consolas" w:cs="Courier New"/>
          <w:color w:val="E8E8D5"/>
          <w:sz w:val="15"/>
        </w:rPr>
      </w:pPr>
      <w:ins w:id="20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>// Link second and third nodes</w:t>
        </w:r>
      </w:ins>
    </w:p>
    <w:p w14:paraId="4A55E2B8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2" w:author="Unknown"/>
          <w:rFonts w:ascii="Consolas" w:eastAsia="Times New Roman" w:hAnsi="Consolas" w:cs="Courier New"/>
          <w:color w:val="E8E8D5"/>
          <w:sz w:val="15"/>
        </w:rPr>
      </w:pPr>
      <w:ins w:id="20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second-&gt;data = 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11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5BE77DB1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4" w:author="Unknown"/>
          <w:rFonts w:ascii="Consolas" w:eastAsia="Times New Roman" w:hAnsi="Consolas" w:cs="Courier New"/>
          <w:color w:val="E8E8D5"/>
          <w:sz w:val="15"/>
        </w:rPr>
      </w:pPr>
      <w:ins w:id="20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second-&gt;next = third;</w:t>
        </w:r>
      </w:ins>
    </w:p>
    <w:p w14:paraId="5ACDC8C4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6" w:author="Unknown"/>
          <w:rFonts w:ascii="Consolas" w:eastAsia="Times New Roman" w:hAnsi="Consolas" w:cs="Courier New"/>
          <w:color w:val="E8E8D5"/>
          <w:sz w:val="15"/>
        </w:rPr>
      </w:pPr>
    </w:p>
    <w:p w14:paraId="239BDC66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7" w:author="Unknown"/>
          <w:rFonts w:ascii="Consolas" w:eastAsia="Times New Roman" w:hAnsi="Consolas" w:cs="Courier New"/>
          <w:color w:val="E8E8D5"/>
          <w:sz w:val="15"/>
        </w:rPr>
      </w:pPr>
      <w:ins w:id="208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>// Link third and fourth nodes</w:t>
        </w:r>
      </w:ins>
    </w:p>
    <w:p w14:paraId="2D62FCB0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09" w:author="Unknown"/>
          <w:rFonts w:ascii="Consolas" w:eastAsia="Times New Roman" w:hAnsi="Consolas" w:cs="Courier New"/>
          <w:color w:val="E8E8D5"/>
          <w:sz w:val="15"/>
        </w:rPr>
      </w:pPr>
      <w:ins w:id="210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third-&gt;data = 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41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4984B84A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1" w:author="Unknown"/>
          <w:rFonts w:ascii="Consolas" w:eastAsia="Times New Roman" w:hAnsi="Consolas" w:cs="Courier New"/>
          <w:color w:val="E8E8D5"/>
          <w:sz w:val="15"/>
        </w:rPr>
      </w:pPr>
      <w:ins w:id="212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third-&gt;next = fourth;</w:t>
        </w:r>
      </w:ins>
    </w:p>
    <w:p w14:paraId="039ECC3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3" w:author="Unknown"/>
          <w:rFonts w:ascii="Consolas" w:eastAsia="Times New Roman" w:hAnsi="Consolas" w:cs="Courier New"/>
          <w:color w:val="E8E8D5"/>
          <w:sz w:val="15"/>
        </w:rPr>
      </w:pPr>
    </w:p>
    <w:p w14:paraId="7E0E4CCC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4" w:author="Unknown"/>
          <w:rFonts w:ascii="Consolas" w:eastAsia="Times New Roman" w:hAnsi="Consolas" w:cs="Courier New"/>
          <w:color w:val="E8E8D5"/>
          <w:sz w:val="15"/>
        </w:rPr>
      </w:pPr>
      <w:ins w:id="215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>// Terminate the list at the third node</w:t>
        </w:r>
      </w:ins>
    </w:p>
    <w:p w14:paraId="05A52BFE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6" w:author="Unknown"/>
          <w:rFonts w:ascii="Consolas" w:eastAsia="Times New Roman" w:hAnsi="Consolas" w:cs="Courier New"/>
          <w:color w:val="E8E8D5"/>
          <w:sz w:val="15"/>
        </w:rPr>
      </w:pPr>
      <w:ins w:id="217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fourth-&gt;data = 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66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2C9568B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18" w:author="Unknown"/>
          <w:rFonts w:ascii="Consolas" w:eastAsia="Times New Roman" w:hAnsi="Consolas" w:cs="Courier New"/>
          <w:color w:val="E8E8D5"/>
          <w:sz w:val="15"/>
        </w:rPr>
      </w:pPr>
      <w:ins w:id="21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fourth-&gt;next = </w:t>
        </w:r>
        <w:r w:rsidRPr="00881AC0">
          <w:rPr>
            <w:rFonts w:ascii="Consolas" w:eastAsia="Times New Roman" w:hAnsi="Consolas" w:cs="Courier New"/>
            <w:color w:val="F9357C"/>
            <w:sz w:val="15"/>
          </w:rPr>
          <w:t>NULL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7AE0271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0" w:author="Unknown"/>
          <w:rFonts w:ascii="Consolas" w:eastAsia="Times New Roman" w:hAnsi="Consolas" w:cs="Courier New"/>
          <w:color w:val="E8E8D5"/>
          <w:sz w:val="15"/>
        </w:rPr>
      </w:pPr>
    </w:p>
    <w:p w14:paraId="0447ECE1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1" w:author="Unknown"/>
          <w:rFonts w:ascii="Consolas" w:eastAsia="Times New Roman" w:hAnsi="Consolas" w:cs="Courier New"/>
          <w:color w:val="E8E8D5"/>
          <w:sz w:val="15"/>
        </w:rPr>
      </w:pPr>
      <w:ins w:id="222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printf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AEE440"/>
            <w:sz w:val="15"/>
          </w:rPr>
          <w:t>"Linked list before insertion\n"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);</w:t>
        </w:r>
      </w:ins>
    </w:p>
    <w:p w14:paraId="565739A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3" w:author="Unknown"/>
          <w:rFonts w:ascii="Consolas" w:eastAsia="Times New Roman" w:hAnsi="Consolas" w:cs="Courier New"/>
          <w:color w:val="E8E8D5"/>
          <w:sz w:val="15"/>
        </w:rPr>
      </w:pPr>
      <w:ins w:id="224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linkedListTraversal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(head);</w:t>
        </w:r>
      </w:ins>
    </w:p>
    <w:p w14:paraId="6B4B5AD6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5" w:author="Unknown"/>
          <w:rFonts w:ascii="Consolas" w:eastAsia="Times New Roman" w:hAnsi="Consolas" w:cs="Courier New"/>
          <w:color w:val="E8E8D5"/>
          <w:sz w:val="15"/>
        </w:rPr>
      </w:pPr>
      <w:ins w:id="22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 xml:space="preserve">// head = </w:t>
        </w:r>
        <w:proofErr w:type="spellStart"/>
        <w:r w:rsidRPr="00881AC0">
          <w:rPr>
            <w:rFonts w:ascii="Consolas" w:eastAsia="Times New Roman" w:hAnsi="Consolas" w:cs="Courier New"/>
            <w:color w:val="A39B8F"/>
            <w:sz w:val="15"/>
          </w:rPr>
          <w:t>insertAtFirst</w:t>
        </w:r>
        <w:proofErr w:type="spellEnd"/>
        <w:r w:rsidRPr="00881AC0">
          <w:rPr>
            <w:rFonts w:ascii="Consolas" w:eastAsia="Times New Roman" w:hAnsi="Consolas" w:cs="Courier New"/>
            <w:color w:val="A39B8F"/>
            <w:sz w:val="15"/>
          </w:rPr>
          <w:t>(head, 56);</w:t>
        </w:r>
      </w:ins>
    </w:p>
    <w:p w14:paraId="44E8B329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7" w:author="Unknown"/>
          <w:rFonts w:ascii="Consolas" w:eastAsia="Times New Roman" w:hAnsi="Consolas" w:cs="Courier New"/>
          <w:color w:val="E8E8D5"/>
          <w:sz w:val="15"/>
        </w:rPr>
      </w:pPr>
      <w:ins w:id="228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 xml:space="preserve">// head = </w:t>
        </w:r>
        <w:proofErr w:type="spellStart"/>
        <w:r w:rsidRPr="00881AC0">
          <w:rPr>
            <w:rFonts w:ascii="Consolas" w:eastAsia="Times New Roman" w:hAnsi="Consolas" w:cs="Courier New"/>
            <w:color w:val="A39B8F"/>
            <w:sz w:val="15"/>
          </w:rPr>
          <w:t>insertAtIndex</w:t>
        </w:r>
        <w:proofErr w:type="spellEnd"/>
        <w:r w:rsidRPr="00881AC0">
          <w:rPr>
            <w:rFonts w:ascii="Consolas" w:eastAsia="Times New Roman" w:hAnsi="Consolas" w:cs="Courier New"/>
            <w:color w:val="A39B8F"/>
            <w:sz w:val="15"/>
          </w:rPr>
          <w:t>(head, 56, 1);</w:t>
        </w:r>
      </w:ins>
    </w:p>
    <w:p w14:paraId="2E2E09A2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29" w:author="Unknown"/>
          <w:rFonts w:ascii="Consolas" w:eastAsia="Times New Roman" w:hAnsi="Consolas" w:cs="Courier New"/>
          <w:color w:val="E8E8D5"/>
          <w:sz w:val="15"/>
        </w:rPr>
      </w:pPr>
      <w:ins w:id="230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A39B8F"/>
            <w:sz w:val="15"/>
          </w:rPr>
          <w:t xml:space="preserve">// head = </w:t>
        </w:r>
        <w:proofErr w:type="spellStart"/>
        <w:r w:rsidRPr="00881AC0">
          <w:rPr>
            <w:rFonts w:ascii="Consolas" w:eastAsia="Times New Roman" w:hAnsi="Consolas" w:cs="Courier New"/>
            <w:color w:val="A39B8F"/>
            <w:sz w:val="15"/>
          </w:rPr>
          <w:t>insertAtEnd</w:t>
        </w:r>
        <w:proofErr w:type="spellEnd"/>
        <w:r w:rsidRPr="00881AC0">
          <w:rPr>
            <w:rFonts w:ascii="Consolas" w:eastAsia="Times New Roman" w:hAnsi="Consolas" w:cs="Courier New"/>
            <w:color w:val="A39B8F"/>
            <w:sz w:val="15"/>
          </w:rPr>
          <w:t>(head, 56);</w:t>
        </w:r>
      </w:ins>
    </w:p>
    <w:p w14:paraId="3734483F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1" w:author="Unknown"/>
          <w:rFonts w:ascii="Consolas" w:eastAsia="Times New Roman" w:hAnsi="Consolas" w:cs="Courier New"/>
          <w:color w:val="E8E8D5"/>
          <w:sz w:val="15"/>
        </w:rPr>
      </w:pPr>
      <w:ins w:id="232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lastRenderedPageBreak/>
          <w:t xml:space="preserve">    head =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insertAfterNode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(head, third, 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45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);</w:t>
        </w:r>
      </w:ins>
    </w:p>
    <w:p w14:paraId="6BC45BCC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3" w:author="Unknown"/>
          <w:rFonts w:ascii="Consolas" w:eastAsia="Times New Roman" w:hAnsi="Consolas" w:cs="Courier New"/>
          <w:color w:val="E8E8D5"/>
          <w:sz w:val="15"/>
        </w:rPr>
      </w:pPr>
      <w:ins w:id="234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printf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</w:t>
        </w:r>
        <w:r w:rsidRPr="00881AC0">
          <w:rPr>
            <w:rFonts w:ascii="Consolas" w:eastAsia="Times New Roman" w:hAnsi="Consolas" w:cs="Courier New"/>
            <w:color w:val="AEE440"/>
            <w:sz w:val="15"/>
          </w:rPr>
          <w:t>"\</w:t>
        </w:r>
        <w:proofErr w:type="spellStart"/>
        <w:r w:rsidRPr="00881AC0">
          <w:rPr>
            <w:rFonts w:ascii="Consolas" w:eastAsia="Times New Roman" w:hAnsi="Consolas" w:cs="Courier New"/>
            <w:color w:val="AEE440"/>
            <w:sz w:val="15"/>
          </w:rPr>
          <w:t>nLinked</w:t>
        </w:r>
        <w:proofErr w:type="spellEnd"/>
        <w:r w:rsidRPr="00881AC0">
          <w:rPr>
            <w:rFonts w:ascii="Consolas" w:eastAsia="Times New Roman" w:hAnsi="Consolas" w:cs="Courier New"/>
            <w:color w:val="AEE440"/>
            <w:sz w:val="15"/>
          </w:rPr>
          <w:t xml:space="preserve"> list after insertion\n"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);</w:t>
        </w:r>
      </w:ins>
    </w:p>
    <w:p w14:paraId="670282D0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5" w:author="Unknown"/>
          <w:rFonts w:ascii="Consolas" w:eastAsia="Times New Roman" w:hAnsi="Consolas" w:cs="Courier New"/>
          <w:color w:val="E8E8D5"/>
          <w:sz w:val="15"/>
        </w:rPr>
      </w:pPr>
      <w:ins w:id="236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proofErr w:type="spellStart"/>
        <w:r w:rsidRPr="00881AC0">
          <w:rPr>
            <w:rFonts w:ascii="Consolas" w:eastAsia="Times New Roman" w:hAnsi="Consolas" w:cs="Courier New"/>
            <w:color w:val="E6DB72"/>
            <w:sz w:val="15"/>
          </w:rPr>
          <w:t>linkedListTraversal</w:t>
        </w:r>
        <w:proofErr w:type="spellEnd"/>
        <w:r w:rsidRPr="00881AC0">
          <w:rPr>
            <w:rFonts w:ascii="Consolas" w:eastAsia="Times New Roman" w:hAnsi="Consolas" w:cs="Courier New"/>
            <w:color w:val="E8E8D5"/>
            <w:sz w:val="15"/>
          </w:rPr>
          <w:t>(head);</w:t>
        </w:r>
      </w:ins>
    </w:p>
    <w:p w14:paraId="6661605E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7" w:author="Unknown"/>
          <w:rFonts w:ascii="Consolas" w:eastAsia="Times New Roman" w:hAnsi="Consolas" w:cs="Courier New"/>
          <w:color w:val="E8E8D5"/>
          <w:sz w:val="15"/>
        </w:rPr>
      </w:pPr>
    </w:p>
    <w:p w14:paraId="40BAEB30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38" w:author="Unknown"/>
          <w:rFonts w:ascii="Consolas" w:eastAsia="Times New Roman" w:hAnsi="Consolas" w:cs="Courier New"/>
          <w:color w:val="E8E8D5"/>
          <w:sz w:val="15"/>
        </w:rPr>
      </w:pPr>
      <w:ins w:id="239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</w:ins>
    </w:p>
    <w:p w14:paraId="5DDD5FA3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0" w:author="Unknown"/>
          <w:rFonts w:ascii="Consolas" w:eastAsia="Times New Roman" w:hAnsi="Consolas" w:cs="Courier New"/>
          <w:color w:val="E8E8D5"/>
          <w:sz w:val="15"/>
        </w:rPr>
      </w:pPr>
      <w:ins w:id="241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   </w:t>
        </w:r>
        <w:r w:rsidRPr="00881AC0">
          <w:rPr>
            <w:rFonts w:ascii="Consolas" w:eastAsia="Times New Roman" w:hAnsi="Consolas" w:cs="Courier New"/>
            <w:color w:val="66D9EF"/>
            <w:sz w:val="15"/>
          </w:rPr>
          <w:t>return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 xml:space="preserve"> </w:t>
        </w:r>
        <w:r w:rsidRPr="00881AC0">
          <w:rPr>
            <w:rFonts w:ascii="Consolas" w:eastAsia="Times New Roman" w:hAnsi="Consolas" w:cs="Courier New"/>
            <w:color w:val="A674FF"/>
            <w:sz w:val="15"/>
          </w:rPr>
          <w:t>0</w:t>
        </w:r>
        <w:r w:rsidRPr="00881AC0">
          <w:rPr>
            <w:rFonts w:ascii="Consolas" w:eastAsia="Times New Roman" w:hAnsi="Consolas" w:cs="Courier New"/>
            <w:color w:val="E8E8D5"/>
            <w:sz w:val="15"/>
          </w:rPr>
          <w:t>;</w:t>
        </w:r>
      </w:ins>
    </w:p>
    <w:p w14:paraId="10AAC9D5" w14:textId="77777777" w:rsidR="00881AC0" w:rsidRPr="00881AC0" w:rsidRDefault="00881AC0" w:rsidP="00881AC0">
      <w:pPr>
        <w:shd w:val="clear" w:color="auto" w:fill="1C1E1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ins w:id="242" w:author="Unknown"/>
          <w:rFonts w:ascii="Consolas" w:eastAsia="Times New Roman" w:hAnsi="Consolas" w:cs="Courier New"/>
          <w:color w:val="E8E8D5"/>
          <w:sz w:val="12"/>
          <w:szCs w:val="12"/>
        </w:rPr>
      </w:pPr>
      <w:ins w:id="243" w:author="Unknown">
        <w:r w:rsidRPr="00881AC0">
          <w:rPr>
            <w:rFonts w:ascii="Consolas" w:eastAsia="Times New Roman" w:hAnsi="Consolas" w:cs="Courier New"/>
            <w:color w:val="E8E8D5"/>
            <w:sz w:val="15"/>
          </w:rPr>
          <w:t>}</w:t>
        </w:r>
      </w:ins>
    </w:p>
    <w:p w14:paraId="030DAD26" w14:textId="77777777" w:rsidR="00F356F7" w:rsidRDefault="00F356F7"/>
    <w:sectPr w:rsidR="00F356F7" w:rsidSect="00F356F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6182F"/>
    <w:multiLevelType w:val="multilevel"/>
    <w:tmpl w:val="D6E4A4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0D1B4C"/>
    <w:multiLevelType w:val="multilevel"/>
    <w:tmpl w:val="CB921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B24F35"/>
    <w:multiLevelType w:val="multilevel"/>
    <w:tmpl w:val="BF78F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2B9066F"/>
    <w:multiLevelType w:val="multilevel"/>
    <w:tmpl w:val="DD92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7C923C6"/>
    <w:multiLevelType w:val="multilevel"/>
    <w:tmpl w:val="591AC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B31746C"/>
    <w:multiLevelType w:val="multilevel"/>
    <w:tmpl w:val="36D01E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6097226">
    <w:abstractNumId w:val="2"/>
  </w:num>
  <w:num w:numId="2" w16cid:durableId="1095204391">
    <w:abstractNumId w:val="4"/>
  </w:num>
  <w:num w:numId="3" w16cid:durableId="640112994">
    <w:abstractNumId w:val="1"/>
  </w:num>
  <w:num w:numId="4" w16cid:durableId="521432263">
    <w:abstractNumId w:val="0"/>
  </w:num>
  <w:num w:numId="5" w16cid:durableId="1661038577">
    <w:abstractNumId w:val="3"/>
  </w:num>
  <w:num w:numId="6" w16cid:durableId="7819257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291D"/>
    <w:rsid w:val="0028569E"/>
    <w:rsid w:val="00881AC0"/>
    <w:rsid w:val="00E702DA"/>
    <w:rsid w:val="00EC291D"/>
    <w:rsid w:val="00F3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032D45"/>
  <w15:docId w15:val="{5B869C4D-0868-4EA7-A194-E39478DFE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56F7"/>
  </w:style>
  <w:style w:type="paragraph" w:styleId="Heading3">
    <w:name w:val="heading 3"/>
    <w:basedOn w:val="Normal"/>
    <w:link w:val="Heading3Char"/>
    <w:uiPriority w:val="9"/>
    <w:qFormat/>
    <w:rsid w:val="00881AC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81AC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81AC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81AC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81AC0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1AC0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881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881A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1A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1AC0"/>
    <w:rPr>
      <w:rFonts w:ascii="Courier New" w:eastAsia="Times New Roman" w:hAnsi="Courier New" w:cs="Courier New"/>
      <w:sz w:val="20"/>
    </w:rPr>
  </w:style>
  <w:style w:type="character" w:styleId="HTMLCode">
    <w:name w:val="HTML Code"/>
    <w:basedOn w:val="DefaultParagraphFont"/>
    <w:uiPriority w:val="99"/>
    <w:semiHidden/>
    <w:unhideWhenUsed/>
    <w:rsid w:val="00881AC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881AC0"/>
  </w:style>
  <w:style w:type="character" w:styleId="Strong">
    <w:name w:val="Strong"/>
    <w:basedOn w:val="DefaultParagraphFont"/>
    <w:uiPriority w:val="22"/>
    <w:qFormat/>
    <w:rsid w:val="00881A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4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36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342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53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135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681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9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39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71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787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6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84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285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528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1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7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7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36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451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91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3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29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1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49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545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851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1123</Words>
  <Characters>6405</Characters>
  <Application>Microsoft Office Word</Application>
  <DocSecurity>0</DocSecurity>
  <Lines>53</Lines>
  <Paragraphs>15</Paragraphs>
  <ScaleCrop>false</ScaleCrop>
  <Company/>
  <LinksUpToDate>false</LinksUpToDate>
  <CharactersWithSpaces>7513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Rishabh Goswami</dc:creator>
  <cp:lastModifiedBy>Unkn King</cp:lastModifiedBy>
  <cp:revision>4</cp:revision>
  <dcterms:created xsi:type="dcterms:W3CDTF">2021-10-07T14:11:00Z</dcterms:created>
  <dcterms:modified xsi:type="dcterms:W3CDTF">2022-04-05T09:53:00Z</dcterms:modified>
</cp:coreProperties>
</file>